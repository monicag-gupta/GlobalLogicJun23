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190" w:rsidRPr="00FC0190" w:rsidRDefault="00FC0190" w:rsidP="00FC019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C0190">
        <w:rPr>
          <w:rFonts w:ascii="Helvetica" w:eastAsia="Times New Roman" w:hAnsi="Helvetica" w:cs="Helvetica"/>
          <w:color w:val="610B38"/>
          <w:kern w:val="36"/>
          <w:sz w:val="44"/>
          <w:szCs w:val="44"/>
        </w:rPr>
        <w:t>Method Overriding in Java</w:t>
      </w:r>
    </w:p>
    <w:p w:rsidR="00FC0190" w:rsidRPr="00FC0190" w:rsidRDefault="00FC0190" w:rsidP="00FC01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0190">
        <w:rPr>
          <w:rFonts w:ascii="Segoe UI" w:eastAsia="Times New Roman" w:hAnsi="Segoe UI" w:cs="Segoe UI"/>
          <w:color w:val="333333"/>
          <w:sz w:val="24"/>
          <w:szCs w:val="24"/>
        </w:rPr>
        <w:t>If subclass (child class) has the same method as declared in the parent class, it is known as </w:t>
      </w:r>
      <w:r w:rsidRPr="00FC0190">
        <w:rPr>
          <w:rFonts w:ascii="Segoe UI" w:eastAsia="Times New Roman" w:hAnsi="Segoe UI" w:cs="Segoe UI"/>
          <w:b/>
          <w:bCs/>
          <w:color w:val="333333"/>
          <w:sz w:val="24"/>
          <w:szCs w:val="24"/>
        </w:rPr>
        <w:t>method overriding in Java</w:t>
      </w:r>
      <w:r w:rsidRPr="00FC0190">
        <w:rPr>
          <w:rFonts w:ascii="Segoe UI" w:eastAsia="Times New Roman" w:hAnsi="Segoe UI" w:cs="Segoe UI"/>
          <w:color w:val="333333"/>
          <w:sz w:val="24"/>
          <w:szCs w:val="24"/>
        </w:rPr>
        <w:t>.</w:t>
      </w:r>
      <w:hyperlink r:id="rId5" w:tgtFrame="_blank" w:history="1">
        <w:r w:rsidRPr="00FC0190">
          <w:rPr>
            <w:rFonts w:ascii="Segoe UI" w:eastAsia="Times New Roman" w:hAnsi="Segoe UI" w:cs="Segoe UI"/>
            <w:color w:val="0000FF"/>
            <w:sz w:val="21"/>
            <w:szCs w:val="21"/>
            <w:u w:val="single"/>
            <w:bdr w:val="none" w:sz="0" w:space="0" w:color="auto" w:frame="1"/>
            <w:lang w:val="en"/>
          </w:rPr>
          <w:t> </w:t>
        </w:r>
      </w:hyperlink>
    </w:p>
    <w:p w:rsidR="00FC0190" w:rsidRPr="00FC0190" w:rsidRDefault="00FC0190" w:rsidP="00FC01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0190">
        <w:rPr>
          <w:rFonts w:ascii="Segoe UI" w:eastAsia="Times New Roman" w:hAnsi="Segoe UI" w:cs="Segoe UI"/>
          <w:color w:val="333333"/>
          <w:sz w:val="24"/>
          <w:szCs w:val="24"/>
        </w:rPr>
        <w:t xml:space="preserve">In other words, </w:t>
      </w:r>
      <w:proofErr w:type="gramStart"/>
      <w:r w:rsidRPr="00FC0190">
        <w:rPr>
          <w:rFonts w:ascii="Segoe UI" w:eastAsia="Times New Roman" w:hAnsi="Segoe UI" w:cs="Segoe UI"/>
          <w:color w:val="333333"/>
          <w:sz w:val="24"/>
          <w:szCs w:val="24"/>
        </w:rPr>
        <w:t>If</w:t>
      </w:r>
      <w:proofErr w:type="gramEnd"/>
      <w:r w:rsidRPr="00FC0190">
        <w:rPr>
          <w:rFonts w:ascii="Segoe UI" w:eastAsia="Times New Roman" w:hAnsi="Segoe UI" w:cs="Segoe UI"/>
          <w:color w:val="333333"/>
          <w:sz w:val="24"/>
          <w:szCs w:val="24"/>
        </w:rPr>
        <w:t xml:space="preserve"> a subclass provides the specific implementation of the method that has been declared by one of its parent class, it is known as method overriding.</w:t>
      </w:r>
    </w:p>
    <w:p w:rsidR="00FC0190" w:rsidRPr="00FC0190" w:rsidRDefault="00FC0190" w:rsidP="00FC01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C0190">
        <w:rPr>
          <w:rFonts w:ascii="Helvetica" w:eastAsia="Times New Roman" w:hAnsi="Helvetica" w:cs="Helvetica"/>
          <w:color w:val="610B4B"/>
          <w:sz w:val="32"/>
          <w:szCs w:val="32"/>
        </w:rPr>
        <w:t>Usage of Java Method Overriding</w:t>
      </w:r>
    </w:p>
    <w:p w:rsidR="00FC0190" w:rsidRPr="00FC0190" w:rsidRDefault="00FC0190" w:rsidP="00FC01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rPr>
        <w:t>Method overriding is used to provide the specific implementation of a method which is already provided by its superclass.</w:t>
      </w:r>
    </w:p>
    <w:p w:rsidR="00FC0190" w:rsidRPr="00FC0190" w:rsidRDefault="00FC0190" w:rsidP="00FC019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rPr>
        <w:t>Method overriding is used for runtime polymorphism</w:t>
      </w:r>
    </w:p>
    <w:p w:rsidR="00FC0190" w:rsidRPr="00FC0190" w:rsidRDefault="00FC0190" w:rsidP="00FC0190">
      <w:pPr>
        <w:shd w:val="clear" w:color="auto" w:fill="FFFFFF"/>
        <w:spacing w:before="100" w:beforeAutospacing="1" w:after="100" w:afterAutospacing="1" w:line="240" w:lineRule="auto"/>
        <w:jc w:val="both"/>
        <w:outlineLvl w:val="3"/>
        <w:rPr>
          <w:rFonts w:ascii="Helvetica" w:eastAsia="Times New Roman" w:hAnsi="Helvetica" w:cs="Helvetica"/>
          <w:color w:val="610B4B"/>
          <w:sz w:val="32"/>
          <w:szCs w:val="32"/>
        </w:rPr>
      </w:pPr>
      <w:r w:rsidRPr="00FC0190">
        <w:rPr>
          <w:rFonts w:ascii="Helvetica" w:eastAsia="Times New Roman" w:hAnsi="Helvetica" w:cs="Helvetica"/>
          <w:color w:val="610B4B"/>
          <w:sz w:val="32"/>
          <w:szCs w:val="32"/>
        </w:rPr>
        <w:t>Rules for Java Method Overriding</w:t>
      </w:r>
    </w:p>
    <w:p w:rsidR="00FC0190" w:rsidRPr="00FC0190" w:rsidRDefault="00FC0190" w:rsidP="00FC01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rPr>
        <w:t>The method must have the same name as in the parent class</w:t>
      </w:r>
    </w:p>
    <w:p w:rsidR="00FC0190" w:rsidRPr="00FC0190" w:rsidRDefault="00FC0190" w:rsidP="00FC01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rPr>
        <w:t>The method must have the same parameter as in the parent class.</w:t>
      </w:r>
    </w:p>
    <w:p w:rsidR="00FC0190" w:rsidRPr="00FC0190" w:rsidRDefault="00FC0190" w:rsidP="00FC019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rPr>
        <w:t>There must be an IS-A relationship (inheritance).</w:t>
      </w:r>
    </w:p>
    <w:p w:rsidR="00FC0190" w:rsidRPr="00FC0190" w:rsidRDefault="00FC0190" w:rsidP="00FC0190">
      <w:pPr>
        <w:spacing w:after="0" w:line="240" w:lineRule="auto"/>
        <w:rPr>
          <w:ins w:id="0" w:author="Unknown"/>
          <w:rFonts w:ascii="Segoe UI" w:eastAsia="Times New Roman" w:hAnsi="Segoe UI" w:cs="Segoe UI"/>
          <w:color w:val="333333"/>
          <w:sz w:val="24"/>
          <w:szCs w:val="24"/>
          <w:shd w:val="clear" w:color="auto" w:fill="FFFFFF"/>
        </w:rPr>
      </w:pPr>
      <w:r w:rsidRPr="00FC0190">
        <w:rPr>
          <w:rFonts w:ascii="Times New Roman" w:eastAsia="Times New Roman" w:hAnsi="Times New Roman" w:cs="Times New Roman"/>
          <w:noProof/>
          <w:sz w:val="24"/>
          <w:szCs w:val="24"/>
        </w:rPr>
        <w:lastRenderedPageBreak/>
        <w:drawing>
          <wp:inline distT="0" distB="0" distL="0" distR="0">
            <wp:extent cx="5930900" cy="4448175"/>
            <wp:effectExtent l="0" t="0" r="0" b="9525"/>
            <wp:docPr id="2" name="Picture 2"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Rules for Method Overrid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4448175"/>
                    </a:xfrm>
                    <a:prstGeom prst="rect">
                      <a:avLst/>
                    </a:prstGeom>
                    <a:noFill/>
                    <a:ln>
                      <a:noFill/>
                    </a:ln>
                  </pic:spPr>
                </pic:pic>
              </a:graphicData>
            </a:graphic>
          </wp:inline>
        </w:drawing>
      </w:r>
      <w:r w:rsidRPr="00FC0190">
        <w:rPr>
          <w:rFonts w:ascii="Segoe UI" w:eastAsia="Times New Roman" w:hAnsi="Segoe UI" w:cs="Segoe UI"/>
          <w:color w:val="333333"/>
          <w:sz w:val="24"/>
          <w:szCs w:val="24"/>
          <w:shd w:val="clear" w:color="auto" w:fill="FFFFFF"/>
        </w:rPr>
        <w:t> </w:t>
      </w:r>
    </w:p>
    <w:p w:rsidR="00FC0190" w:rsidRPr="00FC0190" w:rsidRDefault="00FC0190" w:rsidP="00FC019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C0190">
        <w:rPr>
          <w:rFonts w:ascii="Helvetica" w:eastAsia="Times New Roman" w:hAnsi="Helvetica" w:cs="Helvetica"/>
          <w:color w:val="610B4B"/>
          <w:sz w:val="26"/>
          <w:szCs w:val="26"/>
        </w:rPr>
        <w:t>Understanding the problem without method overriding</w:t>
      </w:r>
    </w:p>
    <w:p w:rsidR="00FC0190" w:rsidRPr="00FC0190" w:rsidRDefault="00FC0190" w:rsidP="00FC01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0190">
        <w:rPr>
          <w:rFonts w:ascii="Segoe UI" w:eastAsia="Times New Roman" w:hAnsi="Segoe UI" w:cs="Segoe UI"/>
          <w:color w:val="333333"/>
          <w:sz w:val="24"/>
          <w:szCs w:val="24"/>
        </w:rPr>
        <w:t>Let's understand the problem that we may face in the program if we don't use method overriding.</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//Java Program to demonstrate why we need method overriding</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//Here, we are calling the method of parent class with child</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//class object.</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//Creating a parent class</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b/>
          <w:bCs/>
          <w:color w:val="006699"/>
          <w:sz w:val="24"/>
          <w:szCs w:val="24"/>
          <w:bdr w:val="none" w:sz="0" w:space="0" w:color="auto" w:frame="1"/>
        </w:rPr>
        <w:t>class</w:t>
      </w:r>
      <w:r w:rsidRPr="00FC0190">
        <w:rPr>
          <w:rFonts w:ascii="Segoe UI" w:eastAsia="Times New Roman" w:hAnsi="Segoe UI" w:cs="Segoe UI"/>
          <w:color w:val="000000"/>
          <w:sz w:val="24"/>
          <w:szCs w:val="24"/>
          <w:bdr w:val="none" w:sz="0" w:space="0" w:color="auto" w:frame="1"/>
        </w:rPr>
        <w:t> Vehicle{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b/>
          <w:bCs/>
          <w:color w:val="006699"/>
          <w:sz w:val="24"/>
          <w:szCs w:val="24"/>
          <w:bdr w:val="none" w:sz="0" w:space="0" w:color="auto" w:frame="1"/>
        </w:rPr>
        <w:t>void</w:t>
      </w:r>
      <w:r w:rsidRPr="00FC0190">
        <w:rPr>
          <w:rFonts w:ascii="Segoe UI" w:eastAsia="Times New Roman" w:hAnsi="Segoe UI" w:cs="Segoe UI"/>
          <w:color w:val="000000"/>
          <w:sz w:val="24"/>
          <w:szCs w:val="24"/>
          <w:bdr w:val="none" w:sz="0" w:space="0" w:color="auto" w:frame="1"/>
        </w:rPr>
        <w:t> run(){</w:t>
      </w:r>
      <w:proofErr w:type="spellStart"/>
      <w:r w:rsidRPr="00FC0190">
        <w:rPr>
          <w:rFonts w:ascii="Segoe UI" w:eastAsia="Times New Roman" w:hAnsi="Segoe UI" w:cs="Segoe UI"/>
          <w:color w:val="000000"/>
          <w:sz w:val="24"/>
          <w:szCs w:val="24"/>
          <w:bdr w:val="none" w:sz="0" w:space="0" w:color="auto" w:frame="1"/>
        </w:rPr>
        <w:t>System.out.println</w:t>
      </w:r>
      <w:proofErr w:type="spellEnd"/>
      <w:r w:rsidRPr="00FC0190">
        <w:rPr>
          <w:rFonts w:ascii="Segoe UI" w:eastAsia="Times New Roman" w:hAnsi="Segoe UI" w:cs="Segoe UI"/>
          <w:color w:val="000000"/>
          <w:sz w:val="24"/>
          <w:szCs w:val="24"/>
          <w:bdr w:val="none" w:sz="0" w:space="0" w:color="auto" w:frame="1"/>
        </w:rPr>
        <w:t>(</w:t>
      </w:r>
      <w:r w:rsidRPr="00FC0190">
        <w:rPr>
          <w:rFonts w:ascii="Segoe UI" w:eastAsia="Times New Roman" w:hAnsi="Segoe UI" w:cs="Segoe UI"/>
          <w:color w:val="0000FF"/>
          <w:sz w:val="24"/>
          <w:szCs w:val="24"/>
          <w:bdr w:val="none" w:sz="0" w:space="0" w:color="auto" w:frame="1"/>
        </w:rPr>
        <w:t>"Vehicle is running"</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//Creating a child class</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b/>
          <w:bCs/>
          <w:color w:val="006699"/>
          <w:sz w:val="24"/>
          <w:szCs w:val="24"/>
          <w:bdr w:val="none" w:sz="0" w:space="0" w:color="auto" w:frame="1"/>
        </w:rPr>
        <w:t>class</w:t>
      </w:r>
      <w:r w:rsidRPr="00FC0190">
        <w:rPr>
          <w:rFonts w:ascii="Segoe UI" w:eastAsia="Times New Roman" w:hAnsi="Segoe UI" w:cs="Segoe UI"/>
          <w:color w:val="000000"/>
          <w:sz w:val="24"/>
          <w:szCs w:val="24"/>
          <w:bdr w:val="none" w:sz="0" w:space="0" w:color="auto" w:frame="1"/>
        </w:rPr>
        <w:t> Bike </w:t>
      </w:r>
      <w:r w:rsidRPr="00FC0190">
        <w:rPr>
          <w:rFonts w:ascii="Segoe UI" w:eastAsia="Times New Roman" w:hAnsi="Segoe UI" w:cs="Segoe UI"/>
          <w:b/>
          <w:bCs/>
          <w:color w:val="006699"/>
          <w:sz w:val="24"/>
          <w:szCs w:val="24"/>
          <w:bdr w:val="none" w:sz="0" w:space="0" w:color="auto" w:frame="1"/>
        </w:rPr>
        <w:t>extends</w:t>
      </w:r>
      <w:r w:rsidRPr="00FC0190">
        <w:rPr>
          <w:rFonts w:ascii="Segoe UI" w:eastAsia="Times New Roman" w:hAnsi="Segoe UI" w:cs="Segoe UI"/>
          <w:color w:val="000000"/>
          <w:sz w:val="24"/>
          <w:szCs w:val="24"/>
          <w:bdr w:val="none" w:sz="0" w:space="0" w:color="auto" w:frame="1"/>
        </w:rPr>
        <w:t> Vehicle{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b/>
          <w:bCs/>
          <w:color w:val="006699"/>
          <w:sz w:val="24"/>
          <w:szCs w:val="24"/>
          <w:bdr w:val="none" w:sz="0" w:space="0" w:color="auto" w:frame="1"/>
        </w:rPr>
        <w:t>public</w:t>
      </w: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b/>
          <w:bCs/>
          <w:color w:val="006699"/>
          <w:sz w:val="24"/>
          <w:szCs w:val="24"/>
          <w:bdr w:val="none" w:sz="0" w:space="0" w:color="auto" w:frame="1"/>
        </w:rPr>
        <w:t>static</w:t>
      </w: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b/>
          <w:bCs/>
          <w:color w:val="006699"/>
          <w:sz w:val="24"/>
          <w:szCs w:val="24"/>
          <w:bdr w:val="none" w:sz="0" w:space="0" w:color="auto" w:frame="1"/>
        </w:rPr>
        <w:t>void</w:t>
      </w:r>
      <w:r w:rsidRPr="00FC0190">
        <w:rPr>
          <w:rFonts w:ascii="Segoe UI" w:eastAsia="Times New Roman" w:hAnsi="Segoe UI" w:cs="Segoe UI"/>
          <w:color w:val="000000"/>
          <w:sz w:val="24"/>
          <w:szCs w:val="24"/>
          <w:bdr w:val="none" w:sz="0" w:space="0" w:color="auto" w:frame="1"/>
        </w:rPr>
        <w:t> main(String </w:t>
      </w:r>
      <w:proofErr w:type="spellStart"/>
      <w:r w:rsidRPr="00FC0190">
        <w:rPr>
          <w:rFonts w:ascii="Segoe UI" w:eastAsia="Times New Roman" w:hAnsi="Segoe UI" w:cs="Segoe UI"/>
          <w:color w:val="000000"/>
          <w:sz w:val="24"/>
          <w:szCs w:val="24"/>
          <w:bdr w:val="none" w:sz="0" w:space="0" w:color="auto" w:frame="1"/>
        </w:rPr>
        <w:t>args</w:t>
      </w:r>
      <w:proofErr w:type="spellEnd"/>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lastRenderedPageBreak/>
        <w:t>  </w:t>
      </w:r>
      <w:r w:rsidRPr="00FC0190">
        <w:rPr>
          <w:rFonts w:ascii="Segoe UI" w:eastAsia="Times New Roman" w:hAnsi="Segoe UI" w:cs="Segoe UI"/>
          <w:color w:val="008200"/>
          <w:sz w:val="24"/>
          <w:szCs w:val="24"/>
          <w:bdr w:val="none" w:sz="0" w:space="0" w:color="auto" w:frame="1"/>
        </w:rPr>
        <w:t>//creating an instance of child class</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Bike </w:t>
      </w:r>
      <w:proofErr w:type="spellStart"/>
      <w:r w:rsidRPr="00FC0190">
        <w:rPr>
          <w:rFonts w:ascii="Segoe UI" w:eastAsia="Times New Roman" w:hAnsi="Segoe UI" w:cs="Segoe UI"/>
          <w:color w:val="000000"/>
          <w:sz w:val="24"/>
          <w:szCs w:val="24"/>
          <w:bdr w:val="none" w:sz="0" w:space="0" w:color="auto" w:frame="1"/>
        </w:rPr>
        <w:t>obj</w:t>
      </w:r>
      <w:proofErr w:type="spellEnd"/>
      <w:r w:rsidRPr="00FC0190">
        <w:rPr>
          <w:rFonts w:ascii="Segoe UI" w:eastAsia="Times New Roman" w:hAnsi="Segoe UI" w:cs="Segoe UI"/>
          <w:color w:val="000000"/>
          <w:sz w:val="24"/>
          <w:szCs w:val="24"/>
          <w:bdr w:val="none" w:sz="0" w:space="0" w:color="auto" w:frame="1"/>
        </w:rPr>
        <w:t> = </w:t>
      </w:r>
      <w:r w:rsidRPr="00FC0190">
        <w:rPr>
          <w:rFonts w:ascii="Segoe UI" w:eastAsia="Times New Roman" w:hAnsi="Segoe UI" w:cs="Segoe UI"/>
          <w:b/>
          <w:bCs/>
          <w:color w:val="006699"/>
          <w:sz w:val="24"/>
          <w:szCs w:val="24"/>
          <w:bdr w:val="none" w:sz="0" w:space="0" w:color="auto" w:frame="1"/>
        </w:rPr>
        <w:t>new</w:t>
      </w:r>
      <w:r w:rsidRPr="00FC0190">
        <w:rPr>
          <w:rFonts w:ascii="Segoe UI" w:eastAsia="Times New Roman" w:hAnsi="Segoe UI" w:cs="Segoe UI"/>
          <w:color w:val="000000"/>
          <w:sz w:val="24"/>
          <w:szCs w:val="24"/>
          <w:bdr w:val="none" w:sz="0" w:space="0" w:color="auto" w:frame="1"/>
        </w:rPr>
        <w:t> Bike();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color w:val="008200"/>
          <w:sz w:val="24"/>
          <w:szCs w:val="24"/>
          <w:bdr w:val="none" w:sz="0" w:space="0" w:color="auto" w:frame="1"/>
        </w:rPr>
        <w:t>//calling the method with child class instance</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roofErr w:type="spellStart"/>
      <w:r w:rsidRPr="00FC0190">
        <w:rPr>
          <w:rFonts w:ascii="Segoe UI" w:eastAsia="Times New Roman" w:hAnsi="Segoe UI" w:cs="Segoe UI"/>
          <w:color w:val="000000"/>
          <w:sz w:val="24"/>
          <w:szCs w:val="24"/>
          <w:bdr w:val="none" w:sz="0" w:space="0" w:color="auto" w:frame="1"/>
        </w:rPr>
        <w:t>obj.run</w:t>
      </w:r>
      <w:proofErr w:type="spellEnd"/>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4"/>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  </w:t>
      </w:r>
    </w:p>
    <w:p w:rsidR="00FC0190" w:rsidRPr="00FC0190" w:rsidRDefault="00FC0190" w:rsidP="00FC0190">
      <w:pPr>
        <w:numPr>
          <w:ilvl w:val="0"/>
          <w:numId w:val="4"/>
        </w:numPr>
        <w:spacing w:after="12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0190">
        <w:rPr>
          <w:rFonts w:ascii="Segoe UI" w:eastAsia="Times New Roman" w:hAnsi="Segoe UI" w:cs="Segoe UI"/>
          <w:color w:val="333333"/>
          <w:sz w:val="24"/>
          <w:szCs w:val="24"/>
        </w:rPr>
        <w:t>Output:</w:t>
      </w:r>
    </w:p>
    <w:p w:rsidR="00FC0190" w:rsidRPr="00FC0190" w:rsidRDefault="00FC0190" w:rsidP="00FC01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C0190">
        <w:rPr>
          <w:rFonts w:ascii="Courier New" w:eastAsia="Times New Roman" w:hAnsi="Courier New" w:cs="Courier New"/>
          <w:color w:val="535559"/>
          <w:sz w:val="20"/>
          <w:szCs w:val="20"/>
        </w:rPr>
        <w:t>Vehicle is running</w:t>
      </w:r>
    </w:p>
    <w:p w:rsidR="00FC0190" w:rsidRPr="00FC0190" w:rsidRDefault="00FC0190" w:rsidP="00FC01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0190">
        <w:rPr>
          <w:rFonts w:ascii="Segoe UI" w:eastAsia="Times New Roman" w:hAnsi="Segoe UI" w:cs="Segoe UI"/>
          <w:color w:val="333333"/>
          <w:sz w:val="24"/>
          <w:szCs w:val="24"/>
        </w:rPr>
        <w:t xml:space="preserve">Problem is that I have to provide a specific implementation of </w:t>
      </w:r>
      <w:proofErr w:type="gramStart"/>
      <w:r w:rsidRPr="00FC0190">
        <w:rPr>
          <w:rFonts w:ascii="Segoe UI" w:eastAsia="Times New Roman" w:hAnsi="Segoe UI" w:cs="Segoe UI"/>
          <w:color w:val="333333"/>
          <w:sz w:val="24"/>
          <w:szCs w:val="24"/>
        </w:rPr>
        <w:t>run(</w:t>
      </w:r>
      <w:proofErr w:type="gramEnd"/>
      <w:r w:rsidRPr="00FC0190">
        <w:rPr>
          <w:rFonts w:ascii="Segoe UI" w:eastAsia="Times New Roman" w:hAnsi="Segoe UI" w:cs="Segoe UI"/>
          <w:color w:val="333333"/>
          <w:sz w:val="24"/>
          <w:szCs w:val="24"/>
        </w:rPr>
        <w:t>) method in subclass that is why we use method overriding.</w:t>
      </w:r>
    </w:p>
    <w:p w:rsidR="00FC0190" w:rsidRPr="00FC0190" w:rsidRDefault="00FC0190" w:rsidP="00FC0190">
      <w:pPr>
        <w:spacing w:after="0" w:line="240" w:lineRule="auto"/>
        <w:rPr>
          <w:rFonts w:ascii="Times New Roman" w:eastAsia="Times New Roman" w:hAnsi="Times New Roman" w:cs="Times New Roman"/>
          <w:sz w:val="24"/>
          <w:szCs w:val="24"/>
        </w:rPr>
      </w:pPr>
      <w:r w:rsidRPr="00FC0190">
        <w:rPr>
          <w:rFonts w:ascii="Times New Roman" w:eastAsia="Times New Roman" w:hAnsi="Times New Roman" w:cs="Times New Roman"/>
          <w:sz w:val="24"/>
          <w:szCs w:val="24"/>
        </w:rPr>
        <w:pict>
          <v:rect id="_x0000_i1025" style="width:0;height:.75pt" o:hralign="left" o:hrstd="t" o:hrnoshade="t" o:hr="t" fillcolor="#d4d4d4" stroked="f"/>
        </w:pict>
      </w:r>
    </w:p>
    <w:p w:rsidR="00FC0190" w:rsidRPr="00FC0190" w:rsidRDefault="00FC0190" w:rsidP="00FC0190">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FC0190">
        <w:rPr>
          <w:rFonts w:ascii="Tahoma" w:eastAsia="Times New Roman" w:hAnsi="Tahoma" w:cs="Tahoma"/>
          <w:color w:val="610B4B"/>
          <w:sz w:val="33"/>
          <w:szCs w:val="33"/>
        </w:rPr>
        <w:t>Example of method overriding</w:t>
      </w:r>
    </w:p>
    <w:p w:rsidR="00FC0190" w:rsidRPr="00FC0190" w:rsidRDefault="00FC0190" w:rsidP="00FC01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0190">
        <w:rPr>
          <w:rFonts w:ascii="Segoe UI" w:eastAsia="Times New Roman" w:hAnsi="Segoe UI" w:cs="Segoe UI"/>
          <w:color w:val="333333"/>
          <w:sz w:val="24"/>
          <w:szCs w:val="24"/>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//Java Program to illustrate the use of Java Method Overriding</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//Creating a parent class.</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b/>
          <w:bCs/>
          <w:color w:val="006699"/>
          <w:sz w:val="24"/>
          <w:szCs w:val="24"/>
          <w:bdr w:val="none" w:sz="0" w:space="0" w:color="auto" w:frame="1"/>
        </w:rPr>
        <w:t>class</w:t>
      </w:r>
      <w:r w:rsidRPr="00FC0190">
        <w:rPr>
          <w:rFonts w:ascii="Segoe UI" w:eastAsia="Times New Roman" w:hAnsi="Segoe UI" w:cs="Segoe UI"/>
          <w:color w:val="000000"/>
          <w:sz w:val="24"/>
          <w:szCs w:val="24"/>
          <w:bdr w:val="none" w:sz="0" w:space="0" w:color="auto" w:frame="1"/>
        </w:rPr>
        <w:t> Vehicle{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color w:val="008200"/>
          <w:sz w:val="24"/>
          <w:szCs w:val="24"/>
          <w:bdr w:val="none" w:sz="0" w:space="0" w:color="auto" w:frame="1"/>
        </w:rPr>
        <w:t>//defining a method</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b/>
          <w:bCs/>
          <w:color w:val="006699"/>
          <w:sz w:val="24"/>
          <w:szCs w:val="24"/>
          <w:bdr w:val="none" w:sz="0" w:space="0" w:color="auto" w:frame="1"/>
        </w:rPr>
        <w:t>void</w:t>
      </w:r>
      <w:r w:rsidRPr="00FC0190">
        <w:rPr>
          <w:rFonts w:ascii="Segoe UI" w:eastAsia="Times New Roman" w:hAnsi="Segoe UI" w:cs="Segoe UI"/>
          <w:color w:val="000000"/>
          <w:sz w:val="24"/>
          <w:szCs w:val="24"/>
          <w:bdr w:val="none" w:sz="0" w:space="0" w:color="auto" w:frame="1"/>
        </w:rPr>
        <w:t> run(){</w:t>
      </w:r>
      <w:proofErr w:type="spellStart"/>
      <w:r w:rsidRPr="00FC0190">
        <w:rPr>
          <w:rFonts w:ascii="Segoe UI" w:eastAsia="Times New Roman" w:hAnsi="Segoe UI" w:cs="Segoe UI"/>
          <w:color w:val="000000"/>
          <w:sz w:val="24"/>
          <w:szCs w:val="24"/>
          <w:bdr w:val="none" w:sz="0" w:space="0" w:color="auto" w:frame="1"/>
        </w:rPr>
        <w:t>System.out.println</w:t>
      </w:r>
      <w:proofErr w:type="spellEnd"/>
      <w:r w:rsidRPr="00FC0190">
        <w:rPr>
          <w:rFonts w:ascii="Segoe UI" w:eastAsia="Times New Roman" w:hAnsi="Segoe UI" w:cs="Segoe UI"/>
          <w:color w:val="000000"/>
          <w:sz w:val="24"/>
          <w:szCs w:val="24"/>
          <w:bdr w:val="none" w:sz="0" w:space="0" w:color="auto" w:frame="1"/>
        </w:rPr>
        <w:t>(</w:t>
      </w:r>
      <w:r w:rsidRPr="00FC0190">
        <w:rPr>
          <w:rFonts w:ascii="Segoe UI" w:eastAsia="Times New Roman" w:hAnsi="Segoe UI" w:cs="Segoe UI"/>
          <w:color w:val="0000FF"/>
          <w:sz w:val="24"/>
          <w:szCs w:val="24"/>
          <w:bdr w:val="none" w:sz="0" w:space="0" w:color="auto" w:frame="1"/>
        </w:rPr>
        <w:t>"Vehicle is running"</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//Creating a child class</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b/>
          <w:bCs/>
          <w:color w:val="006699"/>
          <w:sz w:val="24"/>
          <w:szCs w:val="24"/>
          <w:bdr w:val="none" w:sz="0" w:space="0" w:color="auto" w:frame="1"/>
        </w:rPr>
        <w:t>class</w:t>
      </w:r>
      <w:r w:rsidRPr="00FC0190">
        <w:rPr>
          <w:rFonts w:ascii="Segoe UI" w:eastAsia="Times New Roman" w:hAnsi="Segoe UI" w:cs="Segoe UI"/>
          <w:color w:val="000000"/>
          <w:sz w:val="24"/>
          <w:szCs w:val="24"/>
          <w:bdr w:val="none" w:sz="0" w:space="0" w:color="auto" w:frame="1"/>
        </w:rPr>
        <w:t> Bike2 </w:t>
      </w:r>
      <w:r w:rsidRPr="00FC0190">
        <w:rPr>
          <w:rFonts w:ascii="Segoe UI" w:eastAsia="Times New Roman" w:hAnsi="Segoe UI" w:cs="Segoe UI"/>
          <w:b/>
          <w:bCs/>
          <w:color w:val="006699"/>
          <w:sz w:val="24"/>
          <w:szCs w:val="24"/>
          <w:bdr w:val="none" w:sz="0" w:space="0" w:color="auto" w:frame="1"/>
        </w:rPr>
        <w:t>extends</w:t>
      </w:r>
      <w:r w:rsidRPr="00FC0190">
        <w:rPr>
          <w:rFonts w:ascii="Segoe UI" w:eastAsia="Times New Roman" w:hAnsi="Segoe UI" w:cs="Segoe UI"/>
          <w:color w:val="000000"/>
          <w:sz w:val="24"/>
          <w:szCs w:val="24"/>
          <w:bdr w:val="none" w:sz="0" w:space="0" w:color="auto" w:frame="1"/>
        </w:rPr>
        <w:t> Vehicle{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color w:val="008200"/>
          <w:sz w:val="24"/>
          <w:szCs w:val="24"/>
          <w:bdr w:val="none" w:sz="0" w:space="0" w:color="auto" w:frame="1"/>
        </w:rPr>
        <w:t>//defining the same method as in the parent class</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b/>
          <w:bCs/>
          <w:color w:val="006699"/>
          <w:sz w:val="24"/>
          <w:szCs w:val="24"/>
          <w:bdr w:val="none" w:sz="0" w:space="0" w:color="auto" w:frame="1"/>
        </w:rPr>
        <w:t>void</w:t>
      </w:r>
      <w:r w:rsidRPr="00FC0190">
        <w:rPr>
          <w:rFonts w:ascii="Segoe UI" w:eastAsia="Times New Roman" w:hAnsi="Segoe UI" w:cs="Segoe UI"/>
          <w:color w:val="000000"/>
          <w:sz w:val="24"/>
          <w:szCs w:val="24"/>
          <w:bdr w:val="none" w:sz="0" w:space="0" w:color="auto" w:frame="1"/>
        </w:rPr>
        <w:t> run(){</w:t>
      </w:r>
      <w:proofErr w:type="spellStart"/>
      <w:r w:rsidRPr="00FC0190">
        <w:rPr>
          <w:rFonts w:ascii="Segoe UI" w:eastAsia="Times New Roman" w:hAnsi="Segoe UI" w:cs="Segoe UI"/>
          <w:color w:val="000000"/>
          <w:sz w:val="24"/>
          <w:szCs w:val="24"/>
          <w:bdr w:val="none" w:sz="0" w:space="0" w:color="auto" w:frame="1"/>
        </w:rPr>
        <w:t>System.out.println</w:t>
      </w:r>
      <w:proofErr w:type="spellEnd"/>
      <w:r w:rsidRPr="00FC0190">
        <w:rPr>
          <w:rFonts w:ascii="Segoe UI" w:eastAsia="Times New Roman" w:hAnsi="Segoe UI" w:cs="Segoe UI"/>
          <w:color w:val="000000"/>
          <w:sz w:val="24"/>
          <w:szCs w:val="24"/>
          <w:bdr w:val="none" w:sz="0" w:space="0" w:color="auto" w:frame="1"/>
        </w:rPr>
        <w:t>(</w:t>
      </w:r>
      <w:r w:rsidRPr="00FC0190">
        <w:rPr>
          <w:rFonts w:ascii="Segoe UI" w:eastAsia="Times New Roman" w:hAnsi="Segoe UI" w:cs="Segoe UI"/>
          <w:color w:val="0000FF"/>
          <w:sz w:val="24"/>
          <w:szCs w:val="24"/>
          <w:bdr w:val="none" w:sz="0" w:space="0" w:color="auto" w:frame="1"/>
        </w:rPr>
        <w:t>"Bike is running safely"</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b/>
          <w:bCs/>
          <w:color w:val="006699"/>
          <w:sz w:val="24"/>
          <w:szCs w:val="24"/>
          <w:bdr w:val="none" w:sz="0" w:space="0" w:color="auto" w:frame="1"/>
        </w:rPr>
        <w:t>public</w:t>
      </w: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b/>
          <w:bCs/>
          <w:color w:val="006699"/>
          <w:sz w:val="24"/>
          <w:szCs w:val="24"/>
          <w:bdr w:val="none" w:sz="0" w:space="0" w:color="auto" w:frame="1"/>
        </w:rPr>
        <w:t>static</w:t>
      </w: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b/>
          <w:bCs/>
          <w:color w:val="006699"/>
          <w:sz w:val="24"/>
          <w:szCs w:val="24"/>
          <w:bdr w:val="none" w:sz="0" w:space="0" w:color="auto" w:frame="1"/>
        </w:rPr>
        <w:t>void</w:t>
      </w:r>
      <w:r w:rsidRPr="00FC0190">
        <w:rPr>
          <w:rFonts w:ascii="Segoe UI" w:eastAsia="Times New Roman" w:hAnsi="Segoe UI" w:cs="Segoe UI"/>
          <w:color w:val="000000"/>
          <w:sz w:val="24"/>
          <w:szCs w:val="24"/>
          <w:bdr w:val="none" w:sz="0" w:space="0" w:color="auto" w:frame="1"/>
        </w:rPr>
        <w:t> main(String </w:t>
      </w:r>
      <w:proofErr w:type="spellStart"/>
      <w:r w:rsidRPr="00FC0190">
        <w:rPr>
          <w:rFonts w:ascii="Segoe UI" w:eastAsia="Times New Roman" w:hAnsi="Segoe UI" w:cs="Segoe UI"/>
          <w:color w:val="000000"/>
          <w:sz w:val="24"/>
          <w:szCs w:val="24"/>
          <w:bdr w:val="none" w:sz="0" w:space="0" w:color="auto" w:frame="1"/>
        </w:rPr>
        <w:t>args</w:t>
      </w:r>
      <w:proofErr w:type="spellEnd"/>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Bike2 </w:t>
      </w:r>
      <w:proofErr w:type="spellStart"/>
      <w:r w:rsidRPr="00FC0190">
        <w:rPr>
          <w:rFonts w:ascii="Segoe UI" w:eastAsia="Times New Roman" w:hAnsi="Segoe UI" w:cs="Segoe UI"/>
          <w:color w:val="000000"/>
          <w:sz w:val="24"/>
          <w:szCs w:val="24"/>
          <w:bdr w:val="none" w:sz="0" w:space="0" w:color="auto" w:frame="1"/>
        </w:rPr>
        <w:t>obj</w:t>
      </w:r>
      <w:proofErr w:type="spellEnd"/>
      <w:r w:rsidRPr="00FC0190">
        <w:rPr>
          <w:rFonts w:ascii="Segoe UI" w:eastAsia="Times New Roman" w:hAnsi="Segoe UI" w:cs="Segoe UI"/>
          <w:color w:val="000000"/>
          <w:sz w:val="24"/>
          <w:szCs w:val="24"/>
          <w:bdr w:val="none" w:sz="0" w:space="0" w:color="auto" w:frame="1"/>
        </w:rPr>
        <w:t> = </w:t>
      </w:r>
      <w:r w:rsidRPr="00FC0190">
        <w:rPr>
          <w:rFonts w:ascii="Segoe UI" w:eastAsia="Times New Roman" w:hAnsi="Segoe UI" w:cs="Segoe UI"/>
          <w:b/>
          <w:bCs/>
          <w:color w:val="006699"/>
          <w:sz w:val="24"/>
          <w:szCs w:val="24"/>
          <w:bdr w:val="none" w:sz="0" w:space="0" w:color="auto" w:frame="1"/>
        </w:rPr>
        <w:t>new</w:t>
      </w:r>
      <w:r w:rsidRPr="00FC0190">
        <w:rPr>
          <w:rFonts w:ascii="Segoe UI" w:eastAsia="Times New Roman" w:hAnsi="Segoe UI" w:cs="Segoe UI"/>
          <w:color w:val="000000"/>
          <w:sz w:val="24"/>
          <w:szCs w:val="24"/>
          <w:bdr w:val="none" w:sz="0" w:space="0" w:color="auto" w:frame="1"/>
        </w:rPr>
        <w:t> Bike2();</w:t>
      </w:r>
      <w:r w:rsidRPr="00FC0190">
        <w:rPr>
          <w:rFonts w:ascii="Segoe UI" w:eastAsia="Times New Roman" w:hAnsi="Segoe UI" w:cs="Segoe UI"/>
          <w:color w:val="008200"/>
          <w:sz w:val="24"/>
          <w:szCs w:val="24"/>
          <w:bdr w:val="none" w:sz="0" w:space="0" w:color="auto" w:frame="1"/>
        </w:rPr>
        <w:t>//creating object</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roofErr w:type="spellStart"/>
      <w:r w:rsidRPr="00FC0190">
        <w:rPr>
          <w:rFonts w:ascii="Segoe UI" w:eastAsia="Times New Roman" w:hAnsi="Segoe UI" w:cs="Segoe UI"/>
          <w:color w:val="000000"/>
          <w:sz w:val="24"/>
          <w:szCs w:val="24"/>
          <w:bdr w:val="none" w:sz="0" w:space="0" w:color="auto" w:frame="1"/>
        </w:rPr>
        <w:t>obj.run</w:t>
      </w:r>
      <w:proofErr w:type="spellEnd"/>
      <w:r w:rsidRPr="00FC0190">
        <w:rPr>
          <w:rFonts w:ascii="Segoe UI" w:eastAsia="Times New Roman" w:hAnsi="Segoe UI" w:cs="Segoe UI"/>
          <w:color w:val="000000"/>
          <w:sz w:val="24"/>
          <w:szCs w:val="24"/>
          <w:bdr w:val="none" w:sz="0" w:space="0" w:color="auto" w:frame="1"/>
        </w:rPr>
        <w:t>();</w:t>
      </w:r>
      <w:r w:rsidRPr="00FC0190">
        <w:rPr>
          <w:rFonts w:ascii="Segoe UI" w:eastAsia="Times New Roman" w:hAnsi="Segoe UI" w:cs="Segoe UI"/>
          <w:color w:val="008200"/>
          <w:sz w:val="24"/>
          <w:szCs w:val="24"/>
          <w:bdr w:val="none" w:sz="0" w:space="0" w:color="auto" w:frame="1"/>
        </w:rPr>
        <w:t>//calling method</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5"/>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lastRenderedPageBreak/>
        <w:t>  }  </w:t>
      </w:r>
    </w:p>
    <w:p w:rsidR="00FC0190" w:rsidRPr="00FC0190" w:rsidRDefault="00FC0190" w:rsidP="00FC0190">
      <w:pPr>
        <w:numPr>
          <w:ilvl w:val="0"/>
          <w:numId w:val="5"/>
        </w:numPr>
        <w:spacing w:after="12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0190">
        <w:rPr>
          <w:rFonts w:ascii="Segoe UI" w:eastAsia="Times New Roman" w:hAnsi="Segoe UI" w:cs="Segoe UI"/>
          <w:color w:val="333333"/>
          <w:sz w:val="24"/>
          <w:szCs w:val="24"/>
        </w:rPr>
        <w:t>Output:</w:t>
      </w:r>
    </w:p>
    <w:p w:rsidR="00FC0190" w:rsidRPr="00FC0190" w:rsidRDefault="00FC0190" w:rsidP="00FC01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C0190">
        <w:rPr>
          <w:rFonts w:ascii="Courier New" w:eastAsia="Times New Roman" w:hAnsi="Courier New" w:cs="Courier New"/>
          <w:color w:val="535559"/>
          <w:sz w:val="20"/>
          <w:szCs w:val="20"/>
        </w:rPr>
        <w:t>Bike is running safely</w:t>
      </w:r>
    </w:p>
    <w:p w:rsidR="00FC0190" w:rsidRPr="00FC0190" w:rsidRDefault="00FC0190" w:rsidP="00FC0190">
      <w:pPr>
        <w:spacing w:after="0" w:line="240" w:lineRule="auto"/>
        <w:rPr>
          <w:rFonts w:ascii="Times New Roman" w:eastAsia="Times New Roman" w:hAnsi="Times New Roman" w:cs="Times New Roman"/>
          <w:sz w:val="24"/>
          <w:szCs w:val="24"/>
        </w:rPr>
      </w:pPr>
      <w:r w:rsidRPr="00FC0190">
        <w:rPr>
          <w:rFonts w:ascii="Times New Roman" w:eastAsia="Times New Roman" w:hAnsi="Times New Roman" w:cs="Times New Roman"/>
          <w:sz w:val="24"/>
          <w:szCs w:val="24"/>
        </w:rPr>
        <w:pict>
          <v:rect id="_x0000_i1026" style="width:0;height:.75pt" o:hralign="left" o:hrstd="t" o:hrnoshade="t" o:hr="t" fillcolor="#d4d4d4" stroked="f"/>
        </w:pict>
      </w:r>
    </w:p>
    <w:p w:rsidR="00FC0190" w:rsidRPr="00FC0190" w:rsidRDefault="00FC0190" w:rsidP="00FC0190">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FC0190">
        <w:rPr>
          <w:rFonts w:ascii="Helvetica" w:eastAsia="Times New Roman" w:hAnsi="Helvetica" w:cs="Helvetica"/>
          <w:color w:val="610B38"/>
          <w:sz w:val="38"/>
          <w:szCs w:val="38"/>
        </w:rPr>
        <w:t>A real example of Java Method Overriding</w:t>
      </w:r>
    </w:p>
    <w:p w:rsidR="00FC0190" w:rsidRPr="00FC0190" w:rsidRDefault="00FC0190" w:rsidP="00FC019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C0190">
        <w:rPr>
          <w:rFonts w:ascii="Segoe UI" w:eastAsia="Times New Roman" w:hAnsi="Segoe UI" w:cs="Segoe UI"/>
          <w:color w:val="333333"/>
          <w:sz w:val="24"/>
          <w:szCs w:val="24"/>
        </w:rPr>
        <w:t>Consider a scenario where Bank is a class that provides functionality to get the rate of interest. However, the rate of interest varies according to banks. For example, SBI, ICICI and AXIS banks could provide 8%, 7%, and 9% rate of interest.</w:t>
      </w:r>
    </w:p>
    <w:p w:rsidR="00FC0190" w:rsidRPr="00FC0190" w:rsidRDefault="00FC0190" w:rsidP="00FC0190">
      <w:pPr>
        <w:spacing w:after="0" w:line="240" w:lineRule="auto"/>
        <w:rPr>
          <w:rFonts w:ascii="Times New Roman" w:eastAsia="Times New Roman" w:hAnsi="Times New Roman" w:cs="Times New Roman"/>
          <w:sz w:val="24"/>
          <w:szCs w:val="24"/>
        </w:rPr>
      </w:pPr>
      <w:r w:rsidRPr="00FC0190">
        <w:rPr>
          <w:rFonts w:ascii="Times New Roman" w:eastAsia="Times New Roman" w:hAnsi="Times New Roman" w:cs="Times New Roman"/>
          <w:noProof/>
          <w:sz w:val="24"/>
          <w:szCs w:val="24"/>
        </w:rPr>
        <w:drawing>
          <wp:inline distT="0" distB="0" distL="0" distR="0">
            <wp:extent cx="6029016" cy="2107704"/>
            <wp:effectExtent l="0" t="0" r="0" b="6985"/>
            <wp:docPr id="1" name="Picture 1"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method overriding example of b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0253" cy="2111632"/>
                    </a:xfrm>
                    <a:prstGeom prst="rect">
                      <a:avLst/>
                    </a:prstGeom>
                    <a:noFill/>
                    <a:ln>
                      <a:noFill/>
                    </a:ln>
                  </pic:spPr>
                </pic:pic>
              </a:graphicData>
            </a:graphic>
          </wp:inline>
        </w:drawing>
      </w:r>
    </w:p>
    <w:p w:rsidR="00FC0190" w:rsidRPr="00FC0190" w:rsidRDefault="00FC0190" w:rsidP="00FC0190">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FC0190">
        <w:rPr>
          <w:rFonts w:ascii="Arial" w:eastAsia="Times New Roman" w:hAnsi="Arial" w:cs="Arial"/>
          <w:color w:val="333333"/>
          <w:sz w:val="23"/>
          <w:szCs w:val="23"/>
        </w:rPr>
        <w:t>Java method overriding is mostly used in Runtime Polymorphism which we will learn in next pages.</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//Java Program to demonstrate the real scenario of Java Method Overriding</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//where three classes are overriding the method of a parent class.</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//Creating a parent class.</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b/>
          <w:bCs/>
          <w:color w:val="006699"/>
          <w:sz w:val="24"/>
          <w:szCs w:val="24"/>
          <w:bdr w:val="none" w:sz="0" w:space="0" w:color="auto" w:frame="1"/>
        </w:rPr>
        <w:t>class</w:t>
      </w:r>
      <w:r w:rsidRPr="00FC0190">
        <w:rPr>
          <w:rFonts w:ascii="Segoe UI" w:eastAsia="Times New Roman" w:hAnsi="Segoe UI" w:cs="Segoe UI"/>
          <w:color w:val="000000"/>
          <w:sz w:val="24"/>
          <w:szCs w:val="24"/>
          <w:bdr w:val="none" w:sz="0" w:space="0" w:color="auto" w:frame="1"/>
        </w:rPr>
        <w:t> Bank{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FC0190">
        <w:rPr>
          <w:rFonts w:ascii="Segoe UI" w:eastAsia="Times New Roman" w:hAnsi="Segoe UI" w:cs="Segoe UI"/>
          <w:b/>
          <w:bCs/>
          <w:color w:val="006699"/>
          <w:sz w:val="24"/>
          <w:szCs w:val="24"/>
          <w:bdr w:val="none" w:sz="0" w:space="0" w:color="auto" w:frame="1"/>
        </w:rPr>
        <w:t>int</w:t>
      </w:r>
      <w:proofErr w:type="spellEnd"/>
      <w:r w:rsidRPr="00FC0190">
        <w:rPr>
          <w:rFonts w:ascii="Segoe UI" w:eastAsia="Times New Roman" w:hAnsi="Segoe UI" w:cs="Segoe UI"/>
          <w:color w:val="000000"/>
          <w:sz w:val="24"/>
          <w:szCs w:val="24"/>
          <w:bdr w:val="none" w:sz="0" w:space="0" w:color="auto" w:frame="1"/>
        </w:rPr>
        <w:t> </w:t>
      </w:r>
      <w:proofErr w:type="spellStart"/>
      <w:r w:rsidRPr="00FC0190">
        <w:rPr>
          <w:rFonts w:ascii="Segoe UI" w:eastAsia="Times New Roman" w:hAnsi="Segoe UI" w:cs="Segoe UI"/>
          <w:color w:val="000000"/>
          <w:sz w:val="24"/>
          <w:szCs w:val="24"/>
          <w:bdr w:val="none" w:sz="0" w:space="0" w:color="auto" w:frame="1"/>
        </w:rPr>
        <w:t>getRateOfInterest</w:t>
      </w:r>
      <w:proofErr w:type="spellEnd"/>
      <w:r w:rsidRPr="00FC0190">
        <w:rPr>
          <w:rFonts w:ascii="Segoe UI" w:eastAsia="Times New Roman" w:hAnsi="Segoe UI" w:cs="Segoe UI"/>
          <w:color w:val="000000"/>
          <w:sz w:val="24"/>
          <w:szCs w:val="24"/>
          <w:bdr w:val="none" w:sz="0" w:space="0" w:color="auto" w:frame="1"/>
        </w:rPr>
        <w:t>(){</w:t>
      </w:r>
      <w:r w:rsidRPr="00FC0190">
        <w:rPr>
          <w:rFonts w:ascii="Segoe UI" w:eastAsia="Times New Roman" w:hAnsi="Segoe UI" w:cs="Segoe UI"/>
          <w:b/>
          <w:bCs/>
          <w:color w:val="006699"/>
          <w:sz w:val="24"/>
          <w:szCs w:val="24"/>
          <w:bdr w:val="none" w:sz="0" w:space="0" w:color="auto" w:frame="1"/>
        </w:rPr>
        <w:t>return</w:t>
      </w: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color w:val="C00000"/>
          <w:sz w:val="24"/>
          <w:szCs w:val="24"/>
          <w:bdr w:val="none" w:sz="0" w:space="0" w:color="auto" w:frame="1"/>
        </w:rPr>
        <w:t>0</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//Creating child classes.</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b/>
          <w:bCs/>
          <w:color w:val="006699"/>
          <w:sz w:val="24"/>
          <w:szCs w:val="24"/>
          <w:bdr w:val="none" w:sz="0" w:space="0" w:color="auto" w:frame="1"/>
        </w:rPr>
        <w:t>class</w:t>
      </w:r>
      <w:r w:rsidRPr="00FC0190">
        <w:rPr>
          <w:rFonts w:ascii="Segoe UI" w:eastAsia="Times New Roman" w:hAnsi="Segoe UI" w:cs="Segoe UI"/>
          <w:color w:val="000000"/>
          <w:sz w:val="24"/>
          <w:szCs w:val="24"/>
          <w:bdr w:val="none" w:sz="0" w:space="0" w:color="auto" w:frame="1"/>
        </w:rPr>
        <w:t> SBI </w:t>
      </w:r>
      <w:r w:rsidRPr="00FC0190">
        <w:rPr>
          <w:rFonts w:ascii="Segoe UI" w:eastAsia="Times New Roman" w:hAnsi="Segoe UI" w:cs="Segoe UI"/>
          <w:b/>
          <w:bCs/>
          <w:color w:val="006699"/>
          <w:sz w:val="24"/>
          <w:szCs w:val="24"/>
          <w:bdr w:val="none" w:sz="0" w:space="0" w:color="auto" w:frame="1"/>
        </w:rPr>
        <w:t>extends</w:t>
      </w:r>
      <w:r w:rsidRPr="00FC0190">
        <w:rPr>
          <w:rFonts w:ascii="Segoe UI" w:eastAsia="Times New Roman" w:hAnsi="Segoe UI" w:cs="Segoe UI"/>
          <w:color w:val="000000"/>
          <w:sz w:val="24"/>
          <w:szCs w:val="24"/>
          <w:bdr w:val="none" w:sz="0" w:space="0" w:color="auto" w:frame="1"/>
        </w:rPr>
        <w:t> Bank{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FC0190">
        <w:rPr>
          <w:rFonts w:ascii="Segoe UI" w:eastAsia="Times New Roman" w:hAnsi="Segoe UI" w:cs="Segoe UI"/>
          <w:b/>
          <w:bCs/>
          <w:color w:val="006699"/>
          <w:sz w:val="24"/>
          <w:szCs w:val="24"/>
          <w:bdr w:val="none" w:sz="0" w:space="0" w:color="auto" w:frame="1"/>
        </w:rPr>
        <w:t>int</w:t>
      </w:r>
      <w:proofErr w:type="spellEnd"/>
      <w:r w:rsidRPr="00FC0190">
        <w:rPr>
          <w:rFonts w:ascii="Segoe UI" w:eastAsia="Times New Roman" w:hAnsi="Segoe UI" w:cs="Segoe UI"/>
          <w:color w:val="000000"/>
          <w:sz w:val="24"/>
          <w:szCs w:val="24"/>
          <w:bdr w:val="none" w:sz="0" w:space="0" w:color="auto" w:frame="1"/>
        </w:rPr>
        <w:t> </w:t>
      </w:r>
      <w:proofErr w:type="spellStart"/>
      <w:r w:rsidRPr="00FC0190">
        <w:rPr>
          <w:rFonts w:ascii="Segoe UI" w:eastAsia="Times New Roman" w:hAnsi="Segoe UI" w:cs="Segoe UI"/>
          <w:color w:val="000000"/>
          <w:sz w:val="24"/>
          <w:szCs w:val="24"/>
          <w:bdr w:val="none" w:sz="0" w:space="0" w:color="auto" w:frame="1"/>
        </w:rPr>
        <w:t>getRateOfInterest</w:t>
      </w:r>
      <w:proofErr w:type="spellEnd"/>
      <w:r w:rsidRPr="00FC0190">
        <w:rPr>
          <w:rFonts w:ascii="Segoe UI" w:eastAsia="Times New Roman" w:hAnsi="Segoe UI" w:cs="Segoe UI"/>
          <w:color w:val="000000"/>
          <w:sz w:val="24"/>
          <w:szCs w:val="24"/>
          <w:bdr w:val="none" w:sz="0" w:space="0" w:color="auto" w:frame="1"/>
        </w:rPr>
        <w:t>(){</w:t>
      </w:r>
      <w:r w:rsidRPr="00FC0190">
        <w:rPr>
          <w:rFonts w:ascii="Segoe UI" w:eastAsia="Times New Roman" w:hAnsi="Segoe UI" w:cs="Segoe UI"/>
          <w:b/>
          <w:bCs/>
          <w:color w:val="006699"/>
          <w:sz w:val="24"/>
          <w:szCs w:val="24"/>
          <w:bdr w:val="none" w:sz="0" w:space="0" w:color="auto" w:frame="1"/>
        </w:rPr>
        <w:t>return</w:t>
      </w: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color w:val="C00000"/>
          <w:sz w:val="24"/>
          <w:szCs w:val="24"/>
          <w:bdr w:val="none" w:sz="0" w:space="0" w:color="auto" w:frame="1"/>
        </w:rPr>
        <w:t>8</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b/>
          <w:bCs/>
          <w:color w:val="006699"/>
          <w:sz w:val="24"/>
          <w:szCs w:val="24"/>
          <w:bdr w:val="none" w:sz="0" w:space="0" w:color="auto" w:frame="1"/>
        </w:rPr>
        <w:lastRenderedPageBreak/>
        <w:t>class</w:t>
      </w:r>
      <w:r w:rsidRPr="00FC0190">
        <w:rPr>
          <w:rFonts w:ascii="Segoe UI" w:eastAsia="Times New Roman" w:hAnsi="Segoe UI" w:cs="Segoe UI"/>
          <w:color w:val="000000"/>
          <w:sz w:val="24"/>
          <w:szCs w:val="24"/>
          <w:bdr w:val="none" w:sz="0" w:space="0" w:color="auto" w:frame="1"/>
        </w:rPr>
        <w:t> ICICI </w:t>
      </w:r>
      <w:r w:rsidRPr="00FC0190">
        <w:rPr>
          <w:rFonts w:ascii="Segoe UI" w:eastAsia="Times New Roman" w:hAnsi="Segoe UI" w:cs="Segoe UI"/>
          <w:b/>
          <w:bCs/>
          <w:color w:val="006699"/>
          <w:sz w:val="24"/>
          <w:szCs w:val="24"/>
          <w:bdr w:val="none" w:sz="0" w:space="0" w:color="auto" w:frame="1"/>
        </w:rPr>
        <w:t>extends</w:t>
      </w:r>
      <w:r w:rsidRPr="00FC0190">
        <w:rPr>
          <w:rFonts w:ascii="Segoe UI" w:eastAsia="Times New Roman" w:hAnsi="Segoe UI" w:cs="Segoe UI"/>
          <w:color w:val="000000"/>
          <w:sz w:val="24"/>
          <w:szCs w:val="24"/>
          <w:bdr w:val="none" w:sz="0" w:space="0" w:color="auto" w:frame="1"/>
        </w:rPr>
        <w:t> Bank{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FC0190">
        <w:rPr>
          <w:rFonts w:ascii="Segoe UI" w:eastAsia="Times New Roman" w:hAnsi="Segoe UI" w:cs="Segoe UI"/>
          <w:b/>
          <w:bCs/>
          <w:color w:val="006699"/>
          <w:sz w:val="24"/>
          <w:szCs w:val="24"/>
          <w:bdr w:val="none" w:sz="0" w:space="0" w:color="auto" w:frame="1"/>
        </w:rPr>
        <w:t>int</w:t>
      </w:r>
      <w:proofErr w:type="spellEnd"/>
      <w:r w:rsidRPr="00FC0190">
        <w:rPr>
          <w:rFonts w:ascii="Segoe UI" w:eastAsia="Times New Roman" w:hAnsi="Segoe UI" w:cs="Segoe UI"/>
          <w:color w:val="000000"/>
          <w:sz w:val="24"/>
          <w:szCs w:val="24"/>
          <w:bdr w:val="none" w:sz="0" w:space="0" w:color="auto" w:frame="1"/>
        </w:rPr>
        <w:t> </w:t>
      </w:r>
      <w:proofErr w:type="spellStart"/>
      <w:r w:rsidRPr="00FC0190">
        <w:rPr>
          <w:rFonts w:ascii="Segoe UI" w:eastAsia="Times New Roman" w:hAnsi="Segoe UI" w:cs="Segoe UI"/>
          <w:color w:val="000000"/>
          <w:sz w:val="24"/>
          <w:szCs w:val="24"/>
          <w:bdr w:val="none" w:sz="0" w:space="0" w:color="auto" w:frame="1"/>
        </w:rPr>
        <w:t>getRateOfInterest</w:t>
      </w:r>
      <w:proofErr w:type="spellEnd"/>
      <w:r w:rsidRPr="00FC0190">
        <w:rPr>
          <w:rFonts w:ascii="Segoe UI" w:eastAsia="Times New Roman" w:hAnsi="Segoe UI" w:cs="Segoe UI"/>
          <w:color w:val="000000"/>
          <w:sz w:val="24"/>
          <w:szCs w:val="24"/>
          <w:bdr w:val="none" w:sz="0" w:space="0" w:color="auto" w:frame="1"/>
        </w:rPr>
        <w:t>(){</w:t>
      </w:r>
      <w:r w:rsidRPr="00FC0190">
        <w:rPr>
          <w:rFonts w:ascii="Segoe UI" w:eastAsia="Times New Roman" w:hAnsi="Segoe UI" w:cs="Segoe UI"/>
          <w:b/>
          <w:bCs/>
          <w:color w:val="006699"/>
          <w:sz w:val="24"/>
          <w:szCs w:val="24"/>
          <w:bdr w:val="none" w:sz="0" w:space="0" w:color="auto" w:frame="1"/>
        </w:rPr>
        <w:t>return</w:t>
      </w: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color w:val="C00000"/>
          <w:sz w:val="24"/>
          <w:szCs w:val="24"/>
          <w:bdr w:val="none" w:sz="0" w:space="0" w:color="auto" w:frame="1"/>
        </w:rPr>
        <w:t>7</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b/>
          <w:bCs/>
          <w:color w:val="006699"/>
          <w:sz w:val="24"/>
          <w:szCs w:val="24"/>
          <w:bdr w:val="none" w:sz="0" w:space="0" w:color="auto" w:frame="1"/>
        </w:rPr>
        <w:t>class</w:t>
      </w:r>
      <w:r w:rsidRPr="00FC0190">
        <w:rPr>
          <w:rFonts w:ascii="Segoe UI" w:eastAsia="Times New Roman" w:hAnsi="Segoe UI" w:cs="Segoe UI"/>
          <w:color w:val="000000"/>
          <w:sz w:val="24"/>
          <w:szCs w:val="24"/>
          <w:bdr w:val="none" w:sz="0" w:space="0" w:color="auto" w:frame="1"/>
        </w:rPr>
        <w:t> AXIS </w:t>
      </w:r>
      <w:r w:rsidRPr="00FC0190">
        <w:rPr>
          <w:rFonts w:ascii="Segoe UI" w:eastAsia="Times New Roman" w:hAnsi="Segoe UI" w:cs="Segoe UI"/>
          <w:b/>
          <w:bCs/>
          <w:color w:val="006699"/>
          <w:sz w:val="24"/>
          <w:szCs w:val="24"/>
          <w:bdr w:val="none" w:sz="0" w:space="0" w:color="auto" w:frame="1"/>
        </w:rPr>
        <w:t>extends</w:t>
      </w:r>
      <w:r w:rsidRPr="00FC0190">
        <w:rPr>
          <w:rFonts w:ascii="Segoe UI" w:eastAsia="Times New Roman" w:hAnsi="Segoe UI" w:cs="Segoe UI"/>
          <w:color w:val="000000"/>
          <w:sz w:val="24"/>
          <w:szCs w:val="24"/>
          <w:bdr w:val="none" w:sz="0" w:space="0" w:color="auto" w:frame="1"/>
        </w:rPr>
        <w:t> Bank{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FC0190">
        <w:rPr>
          <w:rFonts w:ascii="Segoe UI" w:eastAsia="Times New Roman" w:hAnsi="Segoe UI" w:cs="Segoe UI"/>
          <w:b/>
          <w:bCs/>
          <w:color w:val="006699"/>
          <w:sz w:val="24"/>
          <w:szCs w:val="24"/>
          <w:bdr w:val="none" w:sz="0" w:space="0" w:color="auto" w:frame="1"/>
        </w:rPr>
        <w:t>int</w:t>
      </w:r>
      <w:proofErr w:type="spellEnd"/>
      <w:r w:rsidRPr="00FC0190">
        <w:rPr>
          <w:rFonts w:ascii="Segoe UI" w:eastAsia="Times New Roman" w:hAnsi="Segoe UI" w:cs="Segoe UI"/>
          <w:color w:val="000000"/>
          <w:sz w:val="24"/>
          <w:szCs w:val="24"/>
          <w:bdr w:val="none" w:sz="0" w:space="0" w:color="auto" w:frame="1"/>
        </w:rPr>
        <w:t> </w:t>
      </w:r>
      <w:proofErr w:type="spellStart"/>
      <w:r w:rsidRPr="00FC0190">
        <w:rPr>
          <w:rFonts w:ascii="Segoe UI" w:eastAsia="Times New Roman" w:hAnsi="Segoe UI" w:cs="Segoe UI"/>
          <w:color w:val="000000"/>
          <w:sz w:val="24"/>
          <w:szCs w:val="24"/>
          <w:bdr w:val="none" w:sz="0" w:space="0" w:color="auto" w:frame="1"/>
        </w:rPr>
        <w:t>getRateOfInterest</w:t>
      </w:r>
      <w:proofErr w:type="spellEnd"/>
      <w:r w:rsidRPr="00FC0190">
        <w:rPr>
          <w:rFonts w:ascii="Segoe UI" w:eastAsia="Times New Roman" w:hAnsi="Segoe UI" w:cs="Segoe UI"/>
          <w:color w:val="000000"/>
          <w:sz w:val="24"/>
          <w:szCs w:val="24"/>
          <w:bdr w:val="none" w:sz="0" w:space="0" w:color="auto" w:frame="1"/>
        </w:rPr>
        <w:t>(){</w:t>
      </w:r>
      <w:r w:rsidRPr="00FC0190">
        <w:rPr>
          <w:rFonts w:ascii="Segoe UI" w:eastAsia="Times New Roman" w:hAnsi="Segoe UI" w:cs="Segoe UI"/>
          <w:b/>
          <w:bCs/>
          <w:color w:val="006699"/>
          <w:sz w:val="24"/>
          <w:szCs w:val="24"/>
          <w:bdr w:val="none" w:sz="0" w:space="0" w:color="auto" w:frame="1"/>
        </w:rPr>
        <w:t>return</w:t>
      </w: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color w:val="C00000"/>
          <w:sz w:val="24"/>
          <w:szCs w:val="24"/>
          <w:bdr w:val="none" w:sz="0" w:space="0" w:color="auto" w:frame="1"/>
        </w:rPr>
        <w:t>9</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8200"/>
          <w:sz w:val="24"/>
          <w:szCs w:val="24"/>
          <w:bdr w:val="none" w:sz="0" w:space="0" w:color="auto" w:frame="1"/>
        </w:rPr>
        <w:t>//Test class to create objects and call the methods</w:t>
      </w: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b/>
          <w:bCs/>
          <w:color w:val="006699"/>
          <w:sz w:val="24"/>
          <w:szCs w:val="24"/>
          <w:bdr w:val="none" w:sz="0" w:space="0" w:color="auto" w:frame="1"/>
        </w:rPr>
        <w:t>class</w:t>
      </w:r>
      <w:r w:rsidRPr="00FC0190">
        <w:rPr>
          <w:rFonts w:ascii="Segoe UI" w:eastAsia="Times New Roman" w:hAnsi="Segoe UI" w:cs="Segoe UI"/>
          <w:color w:val="000000"/>
          <w:sz w:val="24"/>
          <w:szCs w:val="24"/>
          <w:bdr w:val="none" w:sz="0" w:space="0" w:color="auto" w:frame="1"/>
        </w:rPr>
        <w:t> Test2{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b/>
          <w:bCs/>
          <w:color w:val="006699"/>
          <w:sz w:val="24"/>
          <w:szCs w:val="24"/>
          <w:bdr w:val="none" w:sz="0" w:space="0" w:color="auto" w:frame="1"/>
        </w:rPr>
        <w:t>public</w:t>
      </w: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b/>
          <w:bCs/>
          <w:color w:val="006699"/>
          <w:sz w:val="24"/>
          <w:szCs w:val="24"/>
          <w:bdr w:val="none" w:sz="0" w:space="0" w:color="auto" w:frame="1"/>
        </w:rPr>
        <w:t>static</w:t>
      </w:r>
      <w:r w:rsidRPr="00FC0190">
        <w:rPr>
          <w:rFonts w:ascii="Segoe UI" w:eastAsia="Times New Roman" w:hAnsi="Segoe UI" w:cs="Segoe UI"/>
          <w:color w:val="000000"/>
          <w:sz w:val="24"/>
          <w:szCs w:val="24"/>
          <w:bdr w:val="none" w:sz="0" w:space="0" w:color="auto" w:frame="1"/>
        </w:rPr>
        <w:t> </w:t>
      </w:r>
      <w:r w:rsidRPr="00FC0190">
        <w:rPr>
          <w:rFonts w:ascii="Segoe UI" w:eastAsia="Times New Roman" w:hAnsi="Segoe UI" w:cs="Segoe UI"/>
          <w:b/>
          <w:bCs/>
          <w:color w:val="006699"/>
          <w:sz w:val="24"/>
          <w:szCs w:val="24"/>
          <w:bdr w:val="none" w:sz="0" w:space="0" w:color="auto" w:frame="1"/>
        </w:rPr>
        <w:t>void</w:t>
      </w:r>
      <w:r w:rsidRPr="00FC0190">
        <w:rPr>
          <w:rFonts w:ascii="Segoe UI" w:eastAsia="Times New Roman" w:hAnsi="Segoe UI" w:cs="Segoe UI"/>
          <w:color w:val="000000"/>
          <w:sz w:val="24"/>
          <w:szCs w:val="24"/>
          <w:bdr w:val="none" w:sz="0" w:space="0" w:color="auto" w:frame="1"/>
        </w:rPr>
        <w:t> main(String </w:t>
      </w:r>
      <w:proofErr w:type="spellStart"/>
      <w:r w:rsidRPr="00FC0190">
        <w:rPr>
          <w:rFonts w:ascii="Segoe UI" w:eastAsia="Times New Roman" w:hAnsi="Segoe UI" w:cs="Segoe UI"/>
          <w:color w:val="000000"/>
          <w:sz w:val="24"/>
          <w:szCs w:val="24"/>
          <w:bdr w:val="none" w:sz="0" w:space="0" w:color="auto" w:frame="1"/>
        </w:rPr>
        <w:t>args</w:t>
      </w:r>
      <w:proofErr w:type="spellEnd"/>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SBI s=</w:t>
      </w:r>
      <w:r w:rsidRPr="00FC0190">
        <w:rPr>
          <w:rFonts w:ascii="Segoe UI" w:eastAsia="Times New Roman" w:hAnsi="Segoe UI" w:cs="Segoe UI"/>
          <w:b/>
          <w:bCs/>
          <w:color w:val="006699"/>
          <w:sz w:val="24"/>
          <w:szCs w:val="24"/>
          <w:bdr w:val="none" w:sz="0" w:space="0" w:color="auto" w:frame="1"/>
        </w:rPr>
        <w:t>new</w:t>
      </w:r>
      <w:r w:rsidRPr="00FC0190">
        <w:rPr>
          <w:rFonts w:ascii="Segoe UI" w:eastAsia="Times New Roman" w:hAnsi="Segoe UI" w:cs="Segoe UI"/>
          <w:color w:val="000000"/>
          <w:sz w:val="24"/>
          <w:szCs w:val="24"/>
          <w:bdr w:val="none" w:sz="0" w:space="0" w:color="auto" w:frame="1"/>
        </w:rPr>
        <w:t> SBI();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ICICI </w:t>
      </w:r>
      <w:proofErr w:type="spellStart"/>
      <w:r w:rsidRPr="00FC0190">
        <w:rPr>
          <w:rFonts w:ascii="Segoe UI" w:eastAsia="Times New Roman" w:hAnsi="Segoe UI" w:cs="Segoe UI"/>
          <w:color w:val="000000"/>
          <w:sz w:val="24"/>
          <w:szCs w:val="24"/>
          <w:bdr w:val="none" w:sz="0" w:space="0" w:color="auto" w:frame="1"/>
        </w:rPr>
        <w:t>i</w:t>
      </w:r>
      <w:proofErr w:type="spellEnd"/>
      <w:r w:rsidRPr="00FC0190">
        <w:rPr>
          <w:rFonts w:ascii="Segoe UI" w:eastAsia="Times New Roman" w:hAnsi="Segoe UI" w:cs="Segoe UI"/>
          <w:color w:val="000000"/>
          <w:sz w:val="24"/>
          <w:szCs w:val="24"/>
          <w:bdr w:val="none" w:sz="0" w:space="0" w:color="auto" w:frame="1"/>
        </w:rPr>
        <w:t>=</w:t>
      </w:r>
      <w:r w:rsidRPr="00FC0190">
        <w:rPr>
          <w:rFonts w:ascii="Segoe UI" w:eastAsia="Times New Roman" w:hAnsi="Segoe UI" w:cs="Segoe UI"/>
          <w:b/>
          <w:bCs/>
          <w:color w:val="006699"/>
          <w:sz w:val="24"/>
          <w:szCs w:val="24"/>
          <w:bdr w:val="none" w:sz="0" w:space="0" w:color="auto" w:frame="1"/>
        </w:rPr>
        <w:t>new</w:t>
      </w:r>
      <w:r w:rsidRPr="00FC0190">
        <w:rPr>
          <w:rFonts w:ascii="Segoe UI" w:eastAsia="Times New Roman" w:hAnsi="Segoe UI" w:cs="Segoe UI"/>
          <w:color w:val="000000"/>
          <w:sz w:val="24"/>
          <w:szCs w:val="24"/>
          <w:bdr w:val="none" w:sz="0" w:space="0" w:color="auto" w:frame="1"/>
        </w:rPr>
        <w:t> ICICI();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AXIS a=</w:t>
      </w:r>
      <w:r w:rsidRPr="00FC0190">
        <w:rPr>
          <w:rFonts w:ascii="Segoe UI" w:eastAsia="Times New Roman" w:hAnsi="Segoe UI" w:cs="Segoe UI"/>
          <w:b/>
          <w:bCs/>
          <w:color w:val="006699"/>
          <w:sz w:val="24"/>
          <w:szCs w:val="24"/>
          <w:bdr w:val="none" w:sz="0" w:space="0" w:color="auto" w:frame="1"/>
        </w:rPr>
        <w:t>new</w:t>
      </w:r>
      <w:r w:rsidRPr="00FC0190">
        <w:rPr>
          <w:rFonts w:ascii="Segoe UI" w:eastAsia="Times New Roman" w:hAnsi="Segoe UI" w:cs="Segoe UI"/>
          <w:color w:val="000000"/>
          <w:sz w:val="24"/>
          <w:szCs w:val="24"/>
          <w:bdr w:val="none" w:sz="0" w:space="0" w:color="auto" w:frame="1"/>
        </w:rPr>
        <w:t> AXIS();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System.out.println(</w:t>
      </w:r>
      <w:r w:rsidRPr="00FC0190">
        <w:rPr>
          <w:rFonts w:ascii="Segoe UI" w:eastAsia="Times New Roman" w:hAnsi="Segoe UI" w:cs="Segoe UI"/>
          <w:color w:val="0000FF"/>
          <w:sz w:val="24"/>
          <w:szCs w:val="24"/>
          <w:bdr w:val="none" w:sz="0" w:space="0" w:color="auto" w:frame="1"/>
        </w:rPr>
        <w:t>"SBI Rate of Interest: "</w:t>
      </w:r>
      <w:r w:rsidRPr="00FC0190">
        <w:rPr>
          <w:rFonts w:ascii="Segoe UI" w:eastAsia="Times New Roman" w:hAnsi="Segoe UI" w:cs="Segoe UI"/>
          <w:color w:val="000000"/>
          <w:sz w:val="24"/>
          <w:szCs w:val="24"/>
          <w:bdr w:val="none" w:sz="0" w:space="0" w:color="auto" w:frame="1"/>
        </w:rPr>
        <w:t>+s.getRateOfInterest());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System.out.println(</w:t>
      </w:r>
      <w:r w:rsidRPr="00FC0190">
        <w:rPr>
          <w:rFonts w:ascii="Segoe UI" w:eastAsia="Times New Roman" w:hAnsi="Segoe UI" w:cs="Segoe UI"/>
          <w:color w:val="0000FF"/>
          <w:sz w:val="24"/>
          <w:szCs w:val="24"/>
          <w:bdr w:val="none" w:sz="0" w:space="0" w:color="auto" w:frame="1"/>
        </w:rPr>
        <w:t>"ICICI Rate of Interest: "</w:t>
      </w:r>
      <w:r w:rsidRPr="00FC0190">
        <w:rPr>
          <w:rFonts w:ascii="Segoe UI" w:eastAsia="Times New Roman" w:hAnsi="Segoe UI" w:cs="Segoe UI"/>
          <w:color w:val="000000"/>
          <w:sz w:val="24"/>
          <w:szCs w:val="24"/>
          <w:bdr w:val="none" w:sz="0" w:space="0" w:color="auto" w:frame="1"/>
        </w:rPr>
        <w:t>+i.getRateOfInterest());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System.out.println(</w:t>
      </w:r>
      <w:r w:rsidRPr="00FC0190">
        <w:rPr>
          <w:rFonts w:ascii="Segoe UI" w:eastAsia="Times New Roman" w:hAnsi="Segoe UI" w:cs="Segoe UI"/>
          <w:color w:val="0000FF"/>
          <w:sz w:val="24"/>
          <w:szCs w:val="24"/>
          <w:bdr w:val="none" w:sz="0" w:space="0" w:color="auto" w:frame="1"/>
        </w:rPr>
        <w:t>"AXIS Rate of Interest: "</w:t>
      </w:r>
      <w:r w:rsidRPr="00FC0190">
        <w:rPr>
          <w:rFonts w:ascii="Segoe UI" w:eastAsia="Times New Roman" w:hAnsi="Segoe UI" w:cs="Segoe UI"/>
          <w:color w:val="000000"/>
          <w:sz w:val="24"/>
          <w:szCs w:val="24"/>
          <w:bdr w:val="none" w:sz="0" w:space="0" w:color="auto" w:frame="1"/>
        </w:rPr>
        <w:t>+a.getRateOfInterest());  </w:t>
      </w:r>
    </w:p>
    <w:p w:rsidR="00FC0190" w:rsidRPr="00FC0190" w:rsidRDefault="00FC0190" w:rsidP="00FC0190">
      <w:pPr>
        <w:numPr>
          <w:ilvl w:val="0"/>
          <w:numId w:val="6"/>
        </w:numPr>
        <w:spacing w:after="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numPr>
          <w:ilvl w:val="0"/>
          <w:numId w:val="6"/>
        </w:numPr>
        <w:spacing w:after="120" w:line="375" w:lineRule="atLeast"/>
        <w:ind w:left="0"/>
        <w:jc w:val="both"/>
        <w:rPr>
          <w:rFonts w:ascii="Segoe UI" w:eastAsia="Times New Roman" w:hAnsi="Segoe UI" w:cs="Segoe UI"/>
          <w:color w:val="000000"/>
          <w:sz w:val="24"/>
          <w:szCs w:val="24"/>
        </w:rPr>
      </w:pPr>
      <w:r w:rsidRPr="00FC0190">
        <w:rPr>
          <w:rFonts w:ascii="Segoe UI" w:eastAsia="Times New Roman" w:hAnsi="Segoe UI" w:cs="Segoe UI"/>
          <w:color w:val="000000"/>
          <w:sz w:val="24"/>
          <w:szCs w:val="24"/>
          <w:bdr w:val="none" w:sz="0" w:space="0" w:color="auto" w:frame="1"/>
        </w:rPr>
        <w:t>}  </w:t>
      </w:r>
    </w:p>
    <w:p w:rsidR="00FC0190" w:rsidRPr="00FC0190" w:rsidRDefault="00FC0190" w:rsidP="00FC01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C0190">
        <w:rPr>
          <w:rFonts w:ascii="Courier New" w:eastAsia="Times New Roman" w:hAnsi="Courier New" w:cs="Courier New"/>
          <w:color w:val="535559"/>
          <w:sz w:val="20"/>
          <w:szCs w:val="20"/>
        </w:rPr>
        <w:t>Output:</w:t>
      </w:r>
    </w:p>
    <w:p w:rsidR="00FC0190" w:rsidRPr="00FC0190" w:rsidRDefault="00FC0190" w:rsidP="00FC01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C0190">
        <w:rPr>
          <w:rFonts w:ascii="Courier New" w:eastAsia="Times New Roman" w:hAnsi="Courier New" w:cs="Courier New"/>
          <w:color w:val="535559"/>
          <w:sz w:val="20"/>
          <w:szCs w:val="20"/>
        </w:rPr>
        <w:t>SBI Rate of Interest: 8</w:t>
      </w:r>
    </w:p>
    <w:p w:rsidR="00FC0190" w:rsidRPr="00FC0190" w:rsidRDefault="00FC0190" w:rsidP="00FC01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C0190">
        <w:rPr>
          <w:rFonts w:ascii="Courier New" w:eastAsia="Times New Roman" w:hAnsi="Courier New" w:cs="Courier New"/>
          <w:color w:val="535559"/>
          <w:sz w:val="20"/>
          <w:szCs w:val="20"/>
        </w:rPr>
        <w:t>ICICI Rate of Interest: 7</w:t>
      </w:r>
    </w:p>
    <w:p w:rsidR="00FC0190" w:rsidRPr="00FC0190" w:rsidRDefault="00FC0190" w:rsidP="00FC019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FC0190">
        <w:rPr>
          <w:rFonts w:ascii="Courier New" w:eastAsia="Times New Roman" w:hAnsi="Courier New" w:cs="Courier New"/>
          <w:color w:val="535559"/>
          <w:sz w:val="20"/>
          <w:szCs w:val="20"/>
        </w:rPr>
        <w:t>AXIS Rate of Interest: 9</w:t>
      </w:r>
    </w:p>
    <w:p w:rsidR="0068723B" w:rsidRDefault="0068723B">
      <w:bookmarkStart w:id="1" w:name="_GoBack"/>
      <w:bookmarkEnd w:id="1"/>
    </w:p>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327D"/>
    <w:multiLevelType w:val="multilevel"/>
    <w:tmpl w:val="4364E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D63234"/>
    <w:multiLevelType w:val="multilevel"/>
    <w:tmpl w:val="6A46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C5234"/>
    <w:multiLevelType w:val="multilevel"/>
    <w:tmpl w:val="A4C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EB1FDE"/>
    <w:multiLevelType w:val="multilevel"/>
    <w:tmpl w:val="58AA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6C4F7F"/>
    <w:multiLevelType w:val="multilevel"/>
    <w:tmpl w:val="FC92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977C35"/>
    <w:multiLevelType w:val="multilevel"/>
    <w:tmpl w:val="A0D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90"/>
    <w:rsid w:val="0068723B"/>
    <w:rsid w:val="00FC0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46554-F32E-48B9-867A-CD2DEF21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01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01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01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01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1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01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01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019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C0190"/>
    <w:rPr>
      <w:color w:val="0000FF"/>
      <w:u w:val="single"/>
    </w:rPr>
  </w:style>
  <w:style w:type="paragraph" w:styleId="NormalWeb">
    <w:name w:val="Normal (Web)"/>
    <w:basedOn w:val="Normal"/>
    <w:uiPriority w:val="99"/>
    <w:semiHidden/>
    <w:unhideWhenUsed/>
    <w:rsid w:val="00FC01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190"/>
    <w:rPr>
      <w:b/>
      <w:bCs/>
    </w:rPr>
  </w:style>
  <w:style w:type="character" w:customStyle="1" w:styleId="vjs-control-text">
    <w:name w:val="vjs-control-text"/>
    <w:basedOn w:val="DefaultParagraphFont"/>
    <w:rsid w:val="00FC0190"/>
  </w:style>
  <w:style w:type="character" w:customStyle="1" w:styleId="comment">
    <w:name w:val="comment"/>
    <w:basedOn w:val="DefaultParagraphFont"/>
    <w:rsid w:val="00FC0190"/>
  </w:style>
  <w:style w:type="character" w:customStyle="1" w:styleId="keyword">
    <w:name w:val="keyword"/>
    <w:basedOn w:val="DefaultParagraphFont"/>
    <w:rsid w:val="00FC0190"/>
  </w:style>
  <w:style w:type="character" w:customStyle="1" w:styleId="string">
    <w:name w:val="string"/>
    <w:basedOn w:val="DefaultParagraphFont"/>
    <w:rsid w:val="00FC0190"/>
  </w:style>
  <w:style w:type="character" w:customStyle="1" w:styleId="testit">
    <w:name w:val="testit"/>
    <w:basedOn w:val="DefaultParagraphFont"/>
    <w:rsid w:val="00FC0190"/>
  </w:style>
  <w:style w:type="paragraph" w:styleId="HTMLPreformatted">
    <w:name w:val="HTML Preformatted"/>
    <w:basedOn w:val="Normal"/>
    <w:link w:val="HTMLPreformattedChar"/>
    <w:uiPriority w:val="99"/>
    <w:semiHidden/>
    <w:unhideWhenUsed/>
    <w:rsid w:val="00FC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0190"/>
    <w:rPr>
      <w:rFonts w:ascii="Courier New" w:eastAsia="Times New Roman" w:hAnsi="Courier New" w:cs="Courier New"/>
      <w:sz w:val="20"/>
      <w:szCs w:val="20"/>
    </w:rPr>
  </w:style>
  <w:style w:type="character" w:customStyle="1" w:styleId="number">
    <w:name w:val="number"/>
    <w:basedOn w:val="DefaultParagraphFont"/>
    <w:rsid w:val="00FC0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850369">
      <w:bodyDiv w:val="1"/>
      <w:marLeft w:val="0"/>
      <w:marRight w:val="0"/>
      <w:marTop w:val="0"/>
      <w:marBottom w:val="0"/>
      <w:divBdr>
        <w:top w:val="none" w:sz="0" w:space="0" w:color="auto"/>
        <w:left w:val="none" w:sz="0" w:space="0" w:color="auto"/>
        <w:bottom w:val="none" w:sz="0" w:space="0" w:color="auto"/>
        <w:right w:val="none" w:sz="0" w:space="0" w:color="auto"/>
      </w:divBdr>
      <w:divsChild>
        <w:div w:id="989988340">
          <w:marLeft w:val="150"/>
          <w:marRight w:val="0"/>
          <w:marTop w:val="0"/>
          <w:marBottom w:val="0"/>
          <w:divBdr>
            <w:top w:val="single" w:sz="6" w:space="0" w:color="FFC0CB"/>
            <w:left w:val="single" w:sz="6" w:space="1" w:color="FFC0CB"/>
            <w:bottom w:val="single" w:sz="6" w:space="1" w:color="FFC0CB"/>
            <w:right w:val="single" w:sz="6" w:space="1" w:color="FFC0CB"/>
          </w:divBdr>
        </w:div>
        <w:div w:id="1427192326">
          <w:marLeft w:val="0"/>
          <w:marRight w:val="0"/>
          <w:marTop w:val="150"/>
          <w:marBottom w:val="150"/>
          <w:divBdr>
            <w:top w:val="none" w:sz="0" w:space="0" w:color="auto"/>
            <w:left w:val="none" w:sz="0" w:space="0" w:color="auto"/>
            <w:bottom w:val="none" w:sz="0" w:space="0" w:color="auto"/>
            <w:right w:val="none" w:sz="0" w:space="0" w:color="auto"/>
          </w:divBdr>
          <w:divsChild>
            <w:div w:id="305932753">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sChild>
                    <w:div w:id="1921254808">
                      <w:marLeft w:val="0"/>
                      <w:marRight w:val="0"/>
                      <w:marTop w:val="0"/>
                      <w:marBottom w:val="0"/>
                      <w:divBdr>
                        <w:top w:val="none" w:sz="0" w:space="0" w:color="auto"/>
                        <w:left w:val="none" w:sz="0" w:space="0" w:color="auto"/>
                        <w:bottom w:val="none" w:sz="0" w:space="0" w:color="auto"/>
                        <w:right w:val="none" w:sz="0" w:space="0" w:color="auto"/>
                      </w:divBdr>
                    </w:div>
                    <w:div w:id="1119684811">
                      <w:marLeft w:val="0"/>
                      <w:marRight w:val="0"/>
                      <w:marTop w:val="0"/>
                      <w:marBottom w:val="0"/>
                      <w:divBdr>
                        <w:top w:val="none" w:sz="0" w:space="0" w:color="auto"/>
                        <w:left w:val="none" w:sz="0" w:space="0" w:color="auto"/>
                        <w:bottom w:val="none" w:sz="0" w:space="0" w:color="auto"/>
                        <w:right w:val="none" w:sz="0" w:space="0" w:color="auto"/>
                      </w:divBdr>
                      <w:divsChild>
                        <w:div w:id="675494594">
                          <w:marLeft w:val="0"/>
                          <w:marRight w:val="0"/>
                          <w:marTop w:val="0"/>
                          <w:marBottom w:val="0"/>
                          <w:divBdr>
                            <w:top w:val="none" w:sz="0" w:space="0" w:color="auto"/>
                            <w:left w:val="none" w:sz="0" w:space="0" w:color="auto"/>
                            <w:bottom w:val="none" w:sz="0" w:space="0" w:color="auto"/>
                            <w:right w:val="none" w:sz="0" w:space="0" w:color="auto"/>
                          </w:divBdr>
                          <w:divsChild>
                            <w:div w:id="3193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764282">
          <w:marLeft w:val="0"/>
          <w:marRight w:val="0"/>
          <w:marTop w:val="0"/>
          <w:marBottom w:val="120"/>
          <w:divBdr>
            <w:top w:val="single" w:sz="6" w:space="8" w:color="D5DDC6"/>
            <w:left w:val="single" w:sz="6" w:space="0" w:color="D5DDC6"/>
            <w:bottom w:val="single" w:sz="6" w:space="12" w:color="D5DDC6"/>
            <w:right w:val="single" w:sz="6" w:space="0" w:color="D5DDC6"/>
          </w:divBdr>
        </w:div>
        <w:div w:id="1334336259">
          <w:marLeft w:val="0"/>
          <w:marRight w:val="0"/>
          <w:marTop w:val="120"/>
          <w:marBottom w:val="0"/>
          <w:divBdr>
            <w:top w:val="single" w:sz="6" w:space="0" w:color="D5DDC6"/>
            <w:left w:val="single" w:sz="6" w:space="4" w:color="D5DDC6"/>
            <w:bottom w:val="single" w:sz="6" w:space="0" w:color="D5DDC6"/>
            <w:right w:val="single" w:sz="6" w:space="0" w:color="D5DDC6"/>
          </w:divBdr>
        </w:div>
        <w:div w:id="905384671">
          <w:marLeft w:val="0"/>
          <w:marRight w:val="0"/>
          <w:marTop w:val="0"/>
          <w:marBottom w:val="120"/>
          <w:divBdr>
            <w:top w:val="single" w:sz="6" w:space="8" w:color="D5DDC6"/>
            <w:left w:val="single" w:sz="6" w:space="0" w:color="D5DDC6"/>
            <w:bottom w:val="single" w:sz="6" w:space="12" w:color="D5DDC6"/>
            <w:right w:val="single" w:sz="6" w:space="0" w:color="D5DDC6"/>
          </w:divBdr>
        </w:div>
        <w:div w:id="2104107368">
          <w:marLeft w:val="0"/>
          <w:marRight w:val="0"/>
          <w:marTop w:val="120"/>
          <w:marBottom w:val="0"/>
          <w:divBdr>
            <w:top w:val="single" w:sz="6" w:space="0" w:color="D5DDC6"/>
            <w:left w:val="single" w:sz="6" w:space="4" w:color="D5DDC6"/>
            <w:bottom w:val="single" w:sz="6" w:space="0" w:color="D5DDC6"/>
            <w:right w:val="single" w:sz="6" w:space="0" w:color="D5DDC6"/>
          </w:divBdr>
        </w:div>
        <w:div w:id="2098935608">
          <w:marLeft w:val="0"/>
          <w:marRight w:val="0"/>
          <w:marTop w:val="0"/>
          <w:marBottom w:val="120"/>
          <w:divBdr>
            <w:top w:val="single" w:sz="6" w:space="8" w:color="D5DDC6"/>
            <w:left w:val="single" w:sz="6" w:space="0" w:color="D5DDC6"/>
            <w:bottom w:val="single" w:sz="6" w:space="12" w:color="D5DDC6"/>
            <w:right w:val="single" w:sz="6" w:space="0" w:color="D5DDC6"/>
          </w:divBdr>
        </w:div>
        <w:div w:id="18894100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defined/adprefs/ref=cs_aap_579322709749338900/?pn=1&amp;pg=daa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2023-05-26T15:19:00Z</dcterms:created>
  <dcterms:modified xsi:type="dcterms:W3CDTF">2023-05-26T15:20:00Z</dcterms:modified>
</cp:coreProperties>
</file>