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49E9" w:rsidRPr="008549E9" w:rsidRDefault="008549E9" w:rsidP="008549E9">
      <w:pPr>
        <w:spacing w:before="75" w:after="100" w:afterAutospacing="1" w:line="312" w:lineRule="atLeast"/>
        <w:outlineLvl w:val="0"/>
        <w:rPr>
          <w:rFonts w:ascii="Helvetica" w:eastAsia="Times New Roman" w:hAnsi="Helvetica" w:cs="Helvetica"/>
          <w:color w:val="610B38"/>
          <w:kern w:val="36"/>
          <w:sz w:val="44"/>
          <w:szCs w:val="44"/>
        </w:rPr>
      </w:pPr>
      <w:r w:rsidRPr="008549E9">
        <w:rPr>
          <w:rFonts w:ascii="Helvetica" w:eastAsia="Times New Roman" w:hAnsi="Helvetica" w:cs="Helvetica"/>
          <w:color w:val="610B38"/>
          <w:kern w:val="36"/>
          <w:sz w:val="44"/>
          <w:szCs w:val="44"/>
        </w:rPr>
        <w:t>Java OOPs Concepts</w:t>
      </w:r>
    </w:p>
    <w:p w:rsidR="008549E9" w:rsidRPr="008549E9" w:rsidRDefault="008549E9" w:rsidP="008549E9">
      <w:pPr>
        <w:spacing w:before="100" w:beforeAutospacing="1" w:after="100" w:afterAutospacing="1" w:line="240" w:lineRule="auto"/>
        <w:rPr>
          <w:rFonts w:ascii="Segoe UI" w:eastAsia="Times New Roman" w:hAnsi="Segoe UI" w:cs="Segoe UI"/>
          <w:color w:val="333333"/>
          <w:sz w:val="24"/>
          <w:szCs w:val="24"/>
        </w:rPr>
      </w:pPr>
      <w:r w:rsidRPr="008549E9">
        <w:rPr>
          <w:rFonts w:ascii="Segoe UI" w:eastAsia="Times New Roman" w:hAnsi="Segoe UI" w:cs="Segoe UI"/>
          <w:color w:val="333333"/>
          <w:sz w:val="24"/>
          <w:szCs w:val="24"/>
        </w:rPr>
        <w:t>In this page, we will learn about the basics of OOPs. Object-Oriented Programming is a paradigm that provides many concepts, such as </w:t>
      </w:r>
      <w:r w:rsidRPr="008549E9">
        <w:rPr>
          <w:rFonts w:ascii="Segoe UI" w:eastAsia="Times New Roman" w:hAnsi="Segoe UI" w:cs="Segoe UI"/>
          <w:b/>
          <w:bCs/>
          <w:color w:val="333333"/>
          <w:sz w:val="24"/>
          <w:szCs w:val="24"/>
        </w:rPr>
        <w:t>inheritance</w:t>
      </w:r>
      <w:r w:rsidRPr="008549E9">
        <w:rPr>
          <w:rFonts w:ascii="Segoe UI" w:eastAsia="Times New Roman" w:hAnsi="Segoe UI" w:cs="Segoe UI"/>
          <w:color w:val="333333"/>
          <w:sz w:val="24"/>
          <w:szCs w:val="24"/>
        </w:rPr>
        <w:t>, </w:t>
      </w:r>
      <w:r w:rsidRPr="008549E9">
        <w:rPr>
          <w:rFonts w:ascii="Segoe UI" w:eastAsia="Times New Roman" w:hAnsi="Segoe UI" w:cs="Segoe UI"/>
          <w:b/>
          <w:bCs/>
          <w:color w:val="333333"/>
          <w:sz w:val="24"/>
          <w:szCs w:val="24"/>
        </w:rPr>
        <w:t>data binding</w:t>
      </w:r>
      <w:r w:rsidRPr="008549E9">
        <w:rPr>
          <w:rFonts w:ascii="Segoe UI" w:eastAsia="Times New Roman" w:hAnsi="Segoe UI" w:cs="Segoe UI"/>
          <w:color w:val="333333"/>
          <w:sz w:val="24"/>
          <w:szCs w:val="24"/>
        </w:rPr>
        <w:t>, </w:t>
      </w:r>
      <w:r w:rsidRPr="008549E9">
        <w:rPr>
          <w:rFonts w:ascii="Segoe UI" w:eastAsia="Times New Roman" w:hAnsi="Segoe UI" w:cs="Segoe UI"/>
          <w:b/>
          <w:bCs/>
          <w:color w:val="333333"/>
          <w:sz w:val="24"/>
          <w:szCs w:val="24"/>
        </w:rPr>
        <w:t>polymorphism</w:t>
      </w:r>
      <w:r w:rsidRPr="008549E9">
        <w:rPr>
          <w:rFonts w:ascii="Segoe UI" w:eastAsia="Times New Roman" w:hAnsi="Segoe UI" w:cs="Segoe UI"/>
          <w:color w:val="333333"/>
          <w:sz w:val="24"/>
          <w:szCs w:val="24"/>
        </w:rPr>
        <w:t>, etc.</w:t>
      </w:r>
    </w:p>
    <w:p w:rsidR="008549E9" w:rsidRPr="008549E9" w:rsidRDefault="008549E9" w:rsidP="008549E9">
      <w:pPr>
        <w:spacing w:before="100" w:beforeAutospacing="1" w:after="100" w:afterAutospacing="1" w:line="240" w:lineRule="auto"/>
        <w:rPr>
          <w:rFonts w:ascii="Segoe UI" w:eastAsia="Times New Roman" w:hAnsi="Segoe UI" w:cs="Segoe UI"/>
          <w:color w:val="333333"/>
          <w:sz w:val="24"/>
          <w:szCs w:val="24"/>
        </w:rPr>
      </w:pPr>
      <w:proofErr w:type="spellStart"/>
      <w:r w:rsidRPr="008549E9">
        <w:rPr>
          <w:rFonts w:ascii="Segoe UI" w:eastAsia="Times New Roman" w:hAnsi="Segoe UI" w:cs="Segoe UI"/>
          <w:b/>
          <w:bCs/>
          <w:color w:val="333333"/>
          <w:sz w:val="24"/>
          <w:szCs w:val="24"/>
        </w:rPr>
        <w:t>Simula</w:t>
      </w:r>
      <w:proofErr w:type="spellEnd"/>
      <w:r w:rsidRPr="008549E9">
        <w:rPr>
          <w:rFonts w:ascii="Segoe UI" w:eastAsia="Times New Roman" w:hAnsi="Segoe UI" w:cs="Segoe UI"/>
          <w:color w:val="333333"/>
          <w:sz w:val="24"/>
          <w:szCs w:val="24"/>
        </w:rPr>
        <w:t> is considered the first object-oriented programming language. The programming paradigm where everything is represented as an object is known as a truly object-oriented programming language.</w:t>
      </w:r>
    </w:p>
    <w:p w:rsidR="008549E9" w:rsidRPr="008549E9" w:rsidRDefault="008549E9" w:rsidP="008549E9">
      <w:pPr>
        <w:spacing w:before="100" w:beforeAutospacing="1" w:after="100" w:afterAutospacing="1" w:line="240" w:lineRule="auto"/>
        <w:rPr>
          <w:rFonts w:ascii="Segoe UI" w:eastAsia="Times New Roman" w:hAnsi="Segoe UI" w:cs="Segoe UI"/>
          <w:color w:val="333333"/>
          <w:sz w:val="24"/>
          <w:szCs w:val="24"/>
        </w:rPr>
      </w:pPr>
      <w:r w:rsidRPr="008549E9">
        <w:rPr>
          <w:rFonts w:ascii="Segoe UI" w:eastAsia="Times New Roman" w:hAnsi="Segoe UI" w:cs="Segoe UI"/>
          <w:b/>
          <w:bCs/>
          <w:color w:val="333333"/>
          <w:sz w:val="24"/>
          <w:szCs w:val="24"/>
        </w:rPr>
        <w:t>Smalltalk</w:t>
      </w:r>
      <w:r w:rsidRPr="008549E9">
        <w:rPr>
          <w:rFonts w:ascii="Segoe UI" w:eastAsia="Times New Roman" w:hAnsi="Segoe UI" w:cs="Segoe UI"/>
          <w:color w:val="333333"/>
          <w:sz w:val="24"/>
          <w:szCs w:val="24"/>
        </w:rPr>
        <w:t> is considered the first truly object-oriented programming language.</w:t>
      </w:r>
    </w:p>
    <w:p w:rsidR="008549E9" w:rsidRPr="008549E9" w:rsidRDefault="008549E9" w:rsidP="008549E9">
      <w:pPr>
        <w:spacing w:before="100" w:beforeAutospacing="1" w:after="100" w:afterAutospacing="1" w:line="240" w:lineRule="auto"/>
        <w:rPr>
          <w:rFonts w:ascii="Segoe UI" w:eastAsia="Times New Roman" w:hAnsi="Segoe UI" w:cs="Segoe UI"/>
          <w:color w:val="333333"/>
          <w:sz w:val="24"/>
          <w:szCs w:val="24"/>
        </w:rPr>
      </w:pPr>
      <w:r w:rsidRPr="008549E9">
        <w:rPr>
          <w:rFonts w:ascii="Segoe UI" w:eastAsia="Times New Roman" w:hAnsi="Segoe UI" w:cs="Segoe UI"/>
          <w:color w:val="333333"/>
          <w:sz w:val="24"/>
          <w:szCs w:val="24"/>
        </w:rPr>
        <w:t>The popular object-oriented languages are </w:t>
      </w:r>
      <w:r w:rsidRPr="008549E9">
        <w:rPr>
          <w:rFonts w:ascii="Segoe UI" w:eastAsia="Times New Roman" w:hAnsi="Segoe UI" w:cs="Segoe UI"/>
          <w:color w:val="008000"/>
          <w:sz w:val="24"/>
          <w:szCs w:val="24"/>
          <w:u w:val="single"/>
        </w:rPr>
        <w:t>Java</w:t>
      </w:r>
      <w:r w:rsidRPr="008549E9">
        <w:rPr>
          <w:rFonts w:ascii="Segoe UI" w:eastAsia="Times New Roman" w:hAnsi="Segoe UI" w:cs="Segoe UI"/>
          <w:color w:val="333333"/>
          <w:sz w:val="24"/>
          <w:szCs w:val="24"/>
        </w:rPr>
        <w:t>, </w:t>
      </w:r>
      <w:r w:rsidRPr="008549E9">
        <w:rPr>
          <w:rFonts w:ascii="Segoe UI" w:eastAsia="Times New Roman" w:hAnsi="Segoe UI" w:cs="Segoe UI"/>
          <w:color w:val="008000"/>
          <w:sz w:val="24"/>
          <w:szCs w:val="24"/>
          <w:u w:val="single"/>
        </w:rPr>
        <w:t>C#</w:t>
      </w:r>
      <w:r w:rsidRPr="008549E9">
        <w:rPr>
          <w:rFonts w:ascii="Segoe UI" w:eastAsia="Times New Roman" w:hAnsi="Segoe UI" w:cs="Segoe UI"/>
          <w:color w:val="333333"/>
          <w:sz w:val="24"/>
          <w:szCs w:val="24"/>
        </w:rPr>
        <w:t>, </w:t>
      </w:r>
      <w:r w:rsidRPr="008549E9">
        <w:rPr>
          <w:rFonts w:ascii="Segoe UI" w:eastAsia="Times New Roman" w:hAnsi="Segoe UI" w:cs="Segoe UI"/>
          <w:color w:val="008000"/>
          <w:sz w:val="24"/>
          <w:szCs w:val="24"/>
          <w:u w:val="single"/>
        </w:rPr>
        <w:t>PHP</w:t>
      </w:r>
      <w:r w:rsidRPr="008549E9">
        <w:rPr>
          <w:rFonts w:ascii="Segoe UI" w:eastAsia="Times New Roman" w:hAnsi="Segoe UI" w:cs="Segoe UI"/>
          <w:color w:val="333333"/>
          <w:sz w:val="24"/>
          <w:szCs w:val="24"/>
        </w:rPr>
        <w:t>, </w:t>
      </w:r>
      <w:r w:rsidRPr="008549E9">
        <w:rPr>
          <w:rFonts w:ascii="Segoe UI" w:eastAsia="Times New Roman" w:hAnsi="Segoe UI" w:cs="Segoe UI"/>
          <w:color w:val="008000"/>
          <w:sz w:val="24"/>
          <w:szCs w:val="24"/>
          <w:u w:val="single"/>
        </w:rPr>
        <w:t>Python</w:t>
      </w:r>
      <w:r w:rsidRPr="008549E9">
        <w:rPr>
          <w:rFonts w:ascii="Segoe UI" w:eastAsia="Times New Roman" w:hAnsi="Segoe UI" w:cs="Segoe UI"/>
          <w:color w:val="333333"/>
          <w:sz w:val="24"/>
          <w:szCs w:val="24"/>
        </w:rPr>
        <w:t>, </w:t>
      </w:r>
      <w:r w:rsidRPr="008549E9">
        <w:rPr>
          <w:rFonts w:ascii="Segoe UI" w:eastAsia="Times New Roman" w:hAnsi="Segoe UI" w:cs="Segoe UI"/>
          <w:color w:val="008000"/>
          <w:sz w:val="24"/>
          <w:szCs w:val="24"/>
          <w:u w:val="single"/>
        </w:rPr>
        <w:t>C++</w:t>
      </w:r>
      <w:r w:rsidRPr="008549E9">
        <w:rPr>
          <w:rFonts w:ascii="Segoe UI" w:eastAsia="Times New Roman" w:hAnsi="Segoe UI" w:cs="Segoe UI"/>
          <w:color w:val="333333"/>
          <w:sz w:val="24"/>
          <w:szCs w:val="24"/>
        </w:rPr>
        <w:t>, etc.</w:t>
      </w:r>
    </w:p>
    <w:p w:rsidR="008549E9" w:rsidRPr="008549E9" w:rsidRDefault="008549E9" w:rsidP="008549E9">
      <w:pPr>
        <w:spacing w:before="100" w:beforeAutospacing="1" w:after="100" w:afterAutospacing="1" w:line="240" w:lineRule="auto"/>
        <w:rPr>
          <w:rFonts w:ascii="Segoe UI" w:eastAsia="Times New Roman" w:hAnsi="Segoe UI" w:cs="Segoe UI"/>
          <w:color w:val="333333"/>
          <w:sz w:val="24"/>
          <w:szCs w:val="24"/>
        </w:rPr>
      </w:pPr>
      <w:r w:rsidRPr="008549E9">
        <w:rPr>
          <w:rFonts w:ascii="Segoe UI" w:eastAsia="Times New Roman" w:hAnsi="Segoe UI" w:cs="Segoe UI"/>
          <w:color w:val="333333"/>
          <w:sz w:val="24"/>
          <w:szCs w:val="24"/>
        </w:rPr>
        <w:t>The main aim of object-oriented programming is to implement real-world entities, for example, object, classes, abstraction, inheritance, polymorphism, etc.</w:t>
      </w:r>
    </w:p>
    <w:p w:rsidR="008549E9" w:rsidRPr="008549E9" w:rsidRDefault="008549E9" w:rsidP="008549E9">
      <w:pPr>
        <w:spacing w:before="100" w:beforeAutospacing="1" w:after="100" w:afterAutospacing="1" w:line="312" w:lineRule="atLeast"/>
        <w:outlineLvl w:val="1"/>
        <w:rPr>
          <w:rFonts w:ascii="Helvetica" w:eastAsia="Times New Roman" w:hAnsi="Helvetica" w:cs="Helvetica"/>
          <w:color w:val="610B38"/>
          <w:sz w:val="38"/>
          <w:szCs w:val="38"/>
        </w:rPr>
      </w:pPr>
      <w:r w:rsidRPr="008549E9">
        <w:rPr>
          <w:rFonts w:ascii="Helvetica" w:eastAsia="Times New Roman" w:hAnsi="Helvetica" w:cs="Helvetica"/>
          <w:color w:val="610B38"/>
          <w:sz w:val="38"/>
          <w:szCs w:val="38"/>
        </w:rPr>
        <w:t>OOPs (Object-Oriented Programming System)</w:t>
      </w:r>
    </w:p>
    <w:p w:rsidR="008549E9" w:rsidRPr="008549E9" w:rsidRDefault="008549E9" w:rsidP="008549E9">
      <w:pPr>
        <w:spacing w:before="100" w:beforeAutospacing="1" w:after="100" w:afterAutospacing="1" w:line="240" w:lineRule="auto"/>
        <w:rPr>
          <w:rFonts w:ascii="Segoe UI" w:eastAsia="Times New Roman" w:hAnsi="Segoe UI" w:cs="Segoe UI"/>
          <w:color w:val="333333"/>
          <w:sz w:val="24"/>
          <w:szCs w:val="24"/>
        </w:rPr>
      </w:pPr>
      <w:r w:rsidRPr="008549E9">
        <w:rPr>
          <w:rFonts w:ascii="Segoe UI" w:eastAsia="Times New Roman" w:hAnsi="Segoe UI" w:cs="Segoe UI"/>
          <w:b/>
          <w:bCs/>
          <w:color w:val="333333"/>
          <w:sz w:val="24"/>
          <w:szCs w:val="24"/>
        </w:rPr>
        <w:t>Object</w:t>
      </w:r>
      <w:r w:rsidRPr="008549E9">
        <w:rPr>
          <w:rFonts w:ascii="Segoe UI" w:eastAsia="Times New Roman" w:hAnsi="Segoe UI" w:cs="Segoe UI"/>
          <w:color w:val="333333"/>
          <w:sz w:val="24"/>
          <w:szCs w:val="24"/>
        </w:rPr>
        <w:t> means a real-world entity such as a pen, chair, table, computer, watch, etc. </w:t>
      </w:r>
      <w:r w:rsidRPr="008549E9">
        <w:rPr>
          <w:rFonts w:ascii="Segoe UI" w:eastAsia="Times New Roman" w:hAnsi="Segoe UI" w:cs="Segoe UI"/>
          <w:b/>
          <w:bCs/>
          <w:color w:val="333333"/>
          <w:sz w:val="24"/>
          <w:szCs w:val="24"/>
        </w:rPr>
        <w:t>Object-Oriented Programming</w:t>
      </w:r>
      <w:r w:rsidRPr="008549E9">
        <w:rPr>
          <w:rFonts w:ascii="Segoe UI" w:eastAsia="Times New Roman" w:hAnsi="Segoe UI" w:cs="Segoe UI"/>
          <w:color w:val="333333"/>
          <w:sz w:val="24"/>
          <w:szCs w:val="24"/>
        </w:rPr>
        <w:t> is a methodology or paradigm to design a program using classes and objects. It simplifies software development and maintenance by providing some concepts:</w:t>
      </w:r>
    </w:p>
    <w:p w:rsidR="008549E9" w:rsidRPr="008549E9" w:rsidRDefault="008549E9" w:rsidP="008549E9">
      <w:pPr>
        <w:numPr>
          <w:ilvl w:val="0"/>
          <w:numId w:val="2"/>
        </w:numPr>
        <w:spacing w:before="60" w:after="100" w:afterAutospacing="1" w:line="375" w:lineRule="atLeast"/>
        <w:rPr>
          <w:rFonts w:ascii="Segoe UI" w:eastAsia="Times New Roman" w:hAnsi="Segoe UI" w:cs="Segoe UI"/>
          <w:color w:val="000000"/>
          <w:sz w:val="24"/>
          <w:szCs w:val="24"/>
        </w:rPr>
      </w:pPr>
      <w:r w:rsidRPr="008549E9">
        <w:rPr>
          <w:rFonts w:ascii="Segoe UI" w:eastAsia="Times New Roman" w:hAnsi="Segoe UI" w:cs="Segoe UI"/>
          <w:color w:val="008000"/>
          <w:sz w:val="24"/>
          <w:szCs w:val="24"/>
          <w:u w:val="single"/>
        </w:rPr>
        <w:t>Object</w:t>
      </w:r>
    </w:p>
    <w:p w:rsidR="008549E9" w:rsidRPr="008549E9" w:rsidRDefault="008549E9" w:rsidP="008549E9">
      <w:pPr>
        <w:numPr>
          <w:ilvl w:val="0"/>
          <w:numId w:val="2"/>
        </w:numPr>
        <w:spacing w:before="60" w:after="100" w:afterAutospacing="1" w:line="375" w:lineRule="atLeast"/>
        <w:rPr>
          <w:rFonts w:ascii="Segoe UI" w:eastAsia="Times New Roman" w:hAnsi="Segoe UI" w:cs="Segoe UI"/>
          <w:color w:val="000000"/>
          <w:sz w:val="24"/>
          <w:szCs w:val="24"/>
        </w:rPr>
      </w:pPr>
      <w:r w:rsidRPr="008549E9">
        <w:rPr>
          <w:rFonts w:ascii="Segoe UI" w:eastAsia="Times New Roman" w:hAnsi="Segoe UI" w:cs="Segoe UI"/>
          <w:color w:val="000000"/>
          <w:sz w:val="24"/>
          <w:szCs w:val="24"/>
        </w:rPr>
        <w:t>Class</w:t>
      </w:r>
    </w:p>
    <w:p w:rsidR="008549E9" w:rsidRPr="008549E9" w:rsidRDefault="008549E9" w:rsidP="008549E9">
      <w:pPr>
        <w:numPr>
          <w:ilvl w:val="0"/>
          <w:numId w:val="2"/>
        </w:numPr>
        <w:spacing w:before="60" w:after="100" w:afterAutospacing="1" w:line="375" w:lineRule="atLeast"/>
        <w:rPr>
          <w:rFonts w:ascii="Segoe UI" w:eastAsia="Times New Roman" w:hAnsi="Segoe UI" w:cs="Segoe UI"/>
          <w:color w:val="000000"/>
          <w:sz w:val="24"/>
          <w:szCs w:val="24"/>
        </w:rPr>
      </w:pPr>
      <w:r w:rsidRPr="008549E9">
        <w:rPr>
          <w:rFonts w:ascii="Segoe UI" w:eastAsia="Times New Roman" w:hAnsi="Segoe UI" w:cs="Segoe UI"/>
          <w:color w:val="008000"/>
          <w:sz w:val="24"/>
          <w:szCs w:val="24"/>
          <w:u w:val="single"/>
        </w:rPr>
        <w:t>Inheritance</w:t>
      </w:r>
    </w:p>
    <w:p w:rsidR="008549E9" w:rsidRPr="008549E9" w:rsidRDefault="008549E9" w:rsidP="008549E9">
      <w:pPr>
        <w:numPr>
          <w:ilvl w:val="0"/>
          <w:numId w:val="2"/>
        </w:numPr>
        <w:spacing w:before="60" w:after="100" w:afterAutospacing="1" w:line="375" w:lineRule="atLeast"/>
        <w:rPr>
          <w:rFonts w:ascii="Segoe UI" w:eastAsia="Times New Roman" w:hAnsi="Segoe UI" w:cs="Segoe UI"/>
          <w:color w:val="000000"/>
          <w:sz w:val="24"/>
          <w:szCs w:val="24"/>
        </w:rPr>
      </w:pPr>
      <w:r w:rsidRPr="008549E9">
        <w:rPr>
          <w:rFonts w:ascii="Segoe UI" w:eastAsia="Times New Roman" w:hAnsi="Segoe UI" w:cs="Segoe UI"/>
          <w:color w:val="008000"/>
          <w:sz w:val="24"/>
          <w:szCs w:val="24"/>
          <w:u w:val="single"/>
        </w:rPr>
        <w:t>Polymorphism</w:t>
      </w:r>
    </w:p>
    <w:p w:rsidR="008549E9" w:rsidRPr="008549E9" w:rsidRDefault="008549E9" w:rsidP="008549E9">
      <w:pPr>
        <w:numPr>
          <w:ilvl w:val="0"/>
          <w:numId w:val="2"/>
        </w:numPr>
        <w:spacing w:before="60" w:after="100" w:afterAutospacing="1" w:line="375" w:lineRule="atLeast"/>
        <w:rPr>
          <w:rFonts w:ascii="Segoe UI" w:eastAsia="Times New Roman" w:hAnsi="Segoe UI" w:cs="Segoe UI"/>
          <w:color w:val="000000"/>
          <w:sz w:val="24"/>
          <w:szCs w:val="24"/>
        </w:rPr>
      </w:pPr>
      <w:r w:rsidRPr="008549E9">
        <w:rPr>
          <w:rFonts w:ascii="Segoe UI" w:eastAsia="Times New Roman" w:hAnsi="Segoe UI" w:cs="Segoe UI"/>
          <w:color w:val="008000"/>
          <w:sz w:val="24"/>
          <w:szCs w:val="24"/>
          <w:u w:val="single"/>
        </w:rPr>
        <w:t>Abstraction</w:t>
      </w:r>
    </w:p>
    <w:p w:rsidR="008549E9" w:rsidRPr="008549E9" w:rsidRDefault="008549E9" w:rsidP="008549E9">
      <w:pPr>
        <w:numPr>
          <w:ilvl w:val="0"/>
          <w:numId w:val="2"/>
        </w:numPr>
        <w:spacing w:before="60" w:after="100" w:afterAutospacing="1" w:line="375" w:lineRule="atLeast"/>
        <w:rPr>
          <w:rFonts w:ascii="Segoe UI" w:eastAsia="Times New Roman" w:hAnsi="Segoe UI" w:cs="Segoe UI"/>
          <w:color w:val="000000"/>
          <w:sz w:val="24"/>
          <w:szCs w:val="24"/>
        </w:rPr>
      </w:pPr>
      <w:bookmarkStart w:id="0" w:name="_GoBack"/>
      <w:bookmarkEnd w:id="0"/>
      <w:r w:rsidRPr="008549E9">
        <w:rPr>
          <w:rFonts w:ascii="Segoe UI" w:eastAsia="Times New Roman" w:hAnsi="Segoe UI" w:cs="Segoe UI"/>
          <w:color w:val="008000"/>
          <w:sz w:val="24"/>
          <w:szCs w:val="24"/>
          <w:u w:val="single"/>
        </w:rPr>
        <w:t>Encapsulation</w:t>
      </w:r>
    </w:p>
    <w:p w:rsidR="008549E9" w:rsidRPr="008549E9" w:rsidRDefault="008549E9" w:rsidP="008549E9">
      <w:pPr>
        <w:spacing w:before="100" w:beforeAutospacing="1" w:after="100" w:afterAutospacing="1" w:line="240" w:lineRule="auto"/>
        <w:rPr>
          <w:rFonts w:ascii="Segoe UI" w:eastAsia="Times New Roman" w:hAnsi="Segoe UI" w:cs="Segoe UI"/>
          <w:color w:val="333333"/>
          <w:sz w:val="24"/>
          <w:szCs w:val="24"/>
        </w:rPr>
      </w:pPr>
      <w:r w:rsidRPr="008549E9">
        <w:rPr>
          <w:rFonts w:ascii="Segoe UI" w:eastAsia="Times New Roman" w:hAnsi="Segoe UI" w:cs="Segoe UI"/>
          <w:color w:val="333333"/>
          <w:sz w:val="24"/>
          <w:szCs w:val="24"/>
        </w:rPr>
        <w:t>Apart from these concepts, there are some other terms which are used in Object-Oriented design:</w:t>
      </w:r>
    </w:p>
    <w:p w:rsidR="008549E9" w:rsidRPr="008549E9" w:rsidRDefault="008549E9" w:rsidP="008549E9">
      <w:pPr>
        <w:numPr>
          <w:ilvl w:val="0"/>
          <w:numId w:val="3"/>
        </w:numPr>
        <w:spacing w:before="60" w:after="100" w:afterAutospacing="1" w:line="375" w:lineRule="atLeast"/>
        <w:rPr>
          <w:rFonts w:ascii="Segoe UI" w:eastAsia="Times New Roman" w:hAnsi="Segoe UI" w:cs="Segoe UI"/>
          <w:color w:val="000000"/>
          <w:sz w:val="24"/>
          <w:szCs w:val="24"/>
        </w:rPr>
      </w:pPr>
      <w:r w:rsidRPr="008549E9">
        <w:rPr>
          <w:rFonts w:ascii="Segoe UI" w:eastAsia="Times New Roman" w:hAnsi="Segoe UI" w:cs="Segoe UI"/>
          <w:color w:val="000000"/>
          <w:sz w:val="24"/>
          <w:szCs w:val="24"/>
        </w:rPr>
        <w:t>Coupling</w:t>
      </w:r>
    </w:p>
    <w:p w:rsidR="008549E9" w:rsidRPr="008549E9" w:rsidRDefault="008549E9" w:rsidP="008549E9">
      <w:pPr>
        <w:numPr>
          <w:ilvl w:val="0"/>
          <w:numId w:val="3"/>
        </w:numPr>
        <w:spacing w:before="60" w:after="100" w:afterAutospacing="1" w:line="375" w:lineRule="atLeast"/>
        <w:rPr>
          <w:rFonts w:ascii="Segoe UI" w:eastAsia="Times New Roman" w:hAnsi="Segoe UI" w:cs="Segoe UI"/>
          <w:color w:val="000000"/>
          <w:sz w:val="24"/>
          <w:szCs w:val="24"/>
        </w:rPr>
      </w:pPr>
      <w:r w:rsidRPr="008549E9">
        <w:rPr>
          <w:rFonts w:ascii="Segoe UI" w:eastAsia="Times New Roman" w:hAnsi="Segoe UI" w:cs="Segoe UI"/>
          <w:color w:val="000000"/>
          <w:sz w:val="24"/>
          <w:szCs w:val="24"/>
        </w:rPr>
        <w:t>Cohesion</w:t>
      </w:r>
    </w:p>
    <w:p w:rsidR="008549E9" w:rsidRPr="008549E9" w:rsidRDefault="008549E9" w:rsidP="008549E9">
      <w:pPr>
        <w:numPr>
          <w:ilvl w:val="0"/>
          <w:numId w:val="3"/>
        </w:numPr>
        <w:spacing w:before="60" w:after="100" w:afterAutospacing="1" w:line="375" w:lineRule="atLeast"/>
        <w:rPr>
          <w:rFonts w:ascii="Segoe UI" w:eastAsia="Times New Roman" w:hAnsi="Segoe UI" w:cs="Segoe UI"/>
          <w:color w:val="000000"/>
          <w:sz w:val="24"/>
          <w:szCs w:val="24"/>
        </w:rPr>
      </w:pPr>
      <w:r w:rsidRPr="008549E9">
        <w:rPr>
          <w:rFonts w:ascii="Segoe UI" w:eastAsia="Times New Roman" w:hAnsi="Segoe UI" w:cs="Segoe UI"/>
          <w:color w:val="000000"/>
          <w:sz w:val="24"/>
          <w:szCs w:val="24"/>
        </w:rPr>
        <w:t>Association</w:t>
      </w:r>
    </w:p>
    <w:p w:rsidR="008549E9" w:rsidRPr="008549E9" w:rsidRDefault="008549E9" w:rsidP="008549E9">
      <w:pPr>
        <w:numPr>
          <w:ilvl w:val="0"/>
          <w:numId w:val="3"/>
        </w:numPr>
        <w:spacing w:before="60" w:after="100" w:afterAutospacing="1" w:line="375" w:lineRule="atLeast"/>
        <w:rPr>
          <w:rFonts w:ascii="Segoe UI" w:eastAsia="Times New Roman" w:hAnsi="Segoe UI" w:cs="Segoe UI"/>
          <w:color w:val="000000"/>
          <w:sz w:val="24"/>
          <w:szCs w:val="24"/>
        </w:rPr>
      </w:pPr>
      <w:r w:rsidRPr="008549E9">
        <w:rPr>
          <w:rFonts w:ascii="Segoe UI" w:eastAsia="Times New Roman" w:hAnsi="Segoe UI" w:cs="Segoe UI"/>
          <w:color w:val="000000"/>
          <w:sz w:val="24"/>
          <w:szCs w:val="24"/>
        </w:rPr>
        <w:lastRenderedPageBreak/>
        <w:t>Aggregation</w:t>
      </w:r>
    </w:p>
    <w:p w:rsidR="008549E9" w:rsidRPr="008549E9" w:rsidRDefault="008549E9" w:rsidP="008549E9">
      <w:pPr>
        <w:numPr>
          <w:ilvl w:val="0"/>
          <w:numId w:val="3"/>
        </w:numPr>
        <w:spacing w:before="60" w:after="100" w:afterAutospacing="1" w:line="375" w:lineRule="atLeast"/>
        <w:rPr>
          <w:rFonts w:ascii="Segoe UI" w:eastAsia="Times New Roman" w:hAnsi="Segoe UI" w:cs="Segoe UI"/>
          <w:color w:val="000000"/>
          <w:sz w:val="24"/>
          <w:szCs w:val="24"/>
        </w:rPr>
      </w:pPr>
      <w:r w:rsidRPr="008549E9">
        <w:rPr>
          <w:rFonts w:ascii="Segoe UI" w:eastAsia="Times New Roman" w:hAnsi="Segoe UI" w:cs="Segoe UI"/>
          <w:color w:val="000000"/>
          <w:sz w:val="24"/>
          <w:szCs w:val="24"/>
        </w:rPr>
        <w:t>Composition</w:t>
      </w:r>
    </w:p>
    <w:p w:rsidR="008549E9" w:rsidRPr="008549E9" w:rsidRDefault="008549E9" w:rsidP="008549E9">
      <w:pPr>
        <w:spacing w:after="0" w:line="240" w:lineRule="auto"/>
        <w:rPr>
          <w:ins w:id="1" w:author="Unknown"/>
          <w:rFonts w:ascii="Segoe UI" w:eastAsia="Times New Roman" w:hAnsi="Segoe UI" w:cs="Segoe UI"/>
          <w:color w:val="333333"/>
          <w:sz w:val="24"/>
          <w:szCs w:val="24"/>
        </w:rPr>
      </w:pPr>
      <w:r w:rsidRPr="008549E9">
        <w:rPr>
          <w:rFonts w:ascii="Segoe UI" w:eastAsia="Times New Roman" w:hAnsi="Segoe UI" w:cs="Segoe UI"/>
          <w:noProof/>
          <w:color w:val="333333"/>
          <w:sz w:val="24"/>
          <w:szCs w:val="24"/>
        </w:rPr>
        <w:drawing>
          <wp:inline distT="0" distB="0" distL="0" distR="0" wp14:anchorId="4668A798" wp14:editId="37F2543A">
            <wp:extent cx="5305425" cy="4086225"/>
            <wp:effectExtent l="0" t="0" r="9525" b="9525"/>
            <wp:docPr id="6" name="Picture 6" descr="Java OOPs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OOPs Concep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05425" cy="4086225"/>
                    </a:xfrm>
                    <a:prstGeom prst="rect">
                      <a:avLst/>
                    </a:prstGeom>
                    <a:noFill/>
                    <a:ln>
                      <a:noFill/>
                    </a:ln>
                  </pic:spPr>
                </pic:pic>
              </a:graphicData>
            </a:graphic>
          </wp:inline>
        </w:drawing>
      </w:r>
      <w:r w:rsidRPr="008549E9">
        <w:rPr>
          <w:rFonts w:ascii="Segoe UI" w:eastAsia="Times New Roman" w:hAnsi="Segoe UI" w:cs="Segoe UI"/>
          <w:color w:val="333333"/>
          <w:sz w:val="24"/>
          <w:szCs w:val="24"/>
        </w:rPr>
        <w:t> </w:t>
      </w:r>
    </w:p>
    <w:p w:rsidR="008549E9" w:rsidRPr="008549E9" w:rsidRDefault="008549E9" w:rsidP="008549E9">
      <w:pPr>
        <w:spacing w:before="100" w:beforeAutospacing="1" w:after="100" w:afterAutospacing="1" w:line="312" w:lineRule="atLeast"/>
        <w:outlineLvl w:val="1"/>
        <w:rPr>
          <w:rFonts w:ascii="Helvetica" w:eastAsia="Times New Roman" w:hAnsi="Helvetica" w:cs="Helvetica"/>
          <w:color w:val="610B4B"/>
          <w:sz w:val="32"/>
          <w:szCs w:val="32"/>
        </w:rPr>
      </w:pPr>
      <w:r w:rsidRPr="008549E9">
        <w:rPr>
          <w:rFonts w:ascii="Helvetica" w:eastAsia="Times New Roman" w:hAnsi="Helvetica" w:cs="Helvetica"/>
          <w:color w:val="610B4B"/>
          <w:sz w:val="32"/>
          <w:szCs w:val="32"/>
        </w:rPr>
        <w:t>Object</w:t>
      </w:r>
    </w:p>
    <w:p w:rsidR="008549E9" w:rsidRPr="008549E9" w:rsidRDefault="008549E9" w:rsidP="008549E9">
      <w:pPr>
        <w:spacing w:after="0" w:line="240" w:lineRule="auto"/>
        <w:rPr>
          <w:rFonts w:ascii="Segoe UI" w:eastAsia="Times New Roman" w:hAnsi="Segoe UI" w:cs="Segoe UI"/>
          <w:color w:val="333333"/>
          <w:sz w:val="24"/>
          <w:szCs w:val="24"/>
        </w:rPr>
      </w:pPr>
      <w:r w:rsidRPr="008549E9">
        <w:rPr>
          <w:rFonts w:ascii="Segoe UI" w:eastAsia="Times New Roman" w:hAnsi="Segoe UI" w:cs="Segoe UI"/>
          <w:noProof/>
          <w:color w:val="333333"/>
          <w:sz w:val="24"/>
          <w:szCs w:val="24"/>
        </w:rPr>
        <w:lastRenderedPageBreak/>
        <w:drawing>
          <wp:inline distT="0" distB="0" distL="0" distR="0" wp14:anchorId="6695FF06" wp14:editId="23656DBC">
            <wp:extent cx="3057525" cy="3057525"/>
            <wp:effectExtent l="0" t="0" r="9525" b="9525"/>
            <wp:docPr id="5" name="Picture 5" descr="Java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Obj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7525" cy="3057525"/>
                    </a:xfrm>
                    <a:prstGeom prst="rect">
                      <a:avLst/>
                    </a:prstGeom>
                    <a:noFill/>
                    <a:ln>
                      <a:noFill/>
                    </a:ln>
                  </pic:spPr>
                </pic:pic>
              </a:graphicData>
            </a:graphic>
          </wp:inline>
        </w:drawing>
      </w:r>
    </w:p>
    <w:p w:rsidR="008549E9" w:rsidRPr="008549E9" w:rsidRDefault="008549E9" w:rsidP="008549E9">
      <w:pPr>
        <w:spacing w:before="100" w:beforeAutospacing="1" w:after="100" w:afterAutospacing="1" w:line="240" w:lineRule="auto"/>
        <w:rPr>
          <w:rFonts w:ascii="Segoe UI" w:eastAsia="Times New Roman" w:hAnsi="Segoe UI" w:cs="Segoe UI"/>
          <w:color w:val="333333"/>
          <w:sz w:val="24"/>
          <w:szCs w:val="24"/>
        </w:rPr>
      </w:pPr>
      <w:r w:rsidRPr="008549E9">
        <w:rPr>
          <w:rFonts w:ascii="Segoe UI" w:eastAsia="Times New Roman" w:hAnsi="Segoe UI" w:cs="Segoe UI"/>
          <w:color w:val="333333"/>
          <w:sz w:val="24"/>
          <w:szCs w:val="24"/>
        </w:rPr>
        <w:t>Any entity that has state and behavior is known as an object. For example, a chair, pen, table, keyboard, bike, etc. It can be physical or logical.</w:t>
      </w:r>
    </w:p>
    <w:p w:rsidR="008549E9" w:rsidRPr="008549E9" w:rsidRDefault="008549E9" w:rsidP="008549E9">
      <w:pPr>
        <w:spacing w:before="100" w:beforeAutospacing="1" w:after="100" w:afterAutospacing="1" w:line="240" w:lineRule="auto"/>
        <w:rPr>
          <w:rFonts w:ascii="Segoe UI" w:eastAsia="Times New Roman" w:hAnsi="Segoe UI" w:cs="Segoe UI"/>
          <w:color w:val="333333"/>
          <w:sz w:val="24"/>
          <w:szCs w:val="24"/>
        </w:rPr>
      </w:pPr>
      <w:r w:rsidRPr="008549E9">
        <w:rPr>
          <w:rFonts w:ascii="Segoe UI" w:eastAsia="Times New Roman" w:hAnsi="Segoe UI" w:cs="Segoe UI"/>
          <w:color w:val="333333"/>
          <w:sz w:val="24"/>
          <w:szCs w:val="24"/>
        </w:rPr>
        <w:t>An Object can be defined as an instance of a class. An object contains an address and takes up some space in memory. Objects can communicate without knowing the details of each other's data or code. The only necessary thing is the type of message accepted and the type of response returned by the objects.</w:t>
      </w:r>
    </w:p>
    <w:p w:rsidR="008549E9" w:rsidRPr="008549E9" w:rsidRDefault="008549E9" w:rsidP="008549E9">
      <w:pPr>
        <w:spacing w:before="100" w:beforeAutospacing="1" w:after="100" w:afterAutospacing="1" w:line="240" w:lineRule="auto"/>
        <w:rPr>
          <w:rFonts w:ascii="Segoe UI" w:eastAsia="Times New Roman" w:hAnsi="Segoe UI" w:cs="Segoe UI"/>
          <w:color w:val="333333"/>
          <w:sz w:val="24"/>
          <w:szCs w:val="24"/>
        </w:rPr>
      </w:pPr>
      <w:r w:rsidRPr="008549E9">
        <w:rPr>
          <w:rFonts w:ascii="Segoe UI" w:eastAsia="Times New Roman" w:hAnsi="Segoe UI" w:cs="Segoe UI"/>
          <w:b/>
          <w:bCs/>
          <w:color w:val="333333"/>
          <w:sz w:val="24"/>
          <w:szCs w:val="24"/>
        </w:rPr>
        <w:t>Example:</w:t>
      </w:r>
      <w:r w:rsidRPr="008549E9">
        <w:rPr>
          <w:rFonts w:ascii="Segoe UI" w:eastAsia="Times New Roman" w:hAnsi="Segoe UI" w:cs="Segoe UI"/>
          <w:color w:val="333333"/>
          <w:sz w:val="24"/>
          <w:szCs w:val="24"/>
        </w:rPr>
        <w:t> A dog is an object because it has states like color, name, breed, etc. as well as behaviors like wagging the tail, barking, eating, etc.</w:t>
      </w:r>
    </w:p>
    <w:p w:rsidR="008549E9" w:rsidRPr="008549E9" w:rsidRDefault="008549E9" w:rsidP="008549E9">
      <w:pPr>
        <w:spacing w:before="100" w:beforeAutospacing="1" w:after="100" w:afterAutospacing="1" w:line="312" w:lineRule="atLeast"/>
        <w:outlineLvl w:val="1"/>
        <w:rPr>
          <w:rFonts w:ascii="Helvetica" w:eastAsia="Times New Roman" w:hAnsi="Helvetica" w:cs="Helvetica"/>
          <w:color w:val="610B4B"/>
          <w:sz w:val="32"/>
          <w:szCs w:val="32"/>
        </w:rPr>
      </w:pPr>
      <w:r w:rsidRPr="008549E9">
        <w:rPr>
          <w:rFonts w:ascii="Helvetica" w:eastAsia="Times New Roman" w:hAnsi="Helvetica" w:cs="Helvetica"/>
          <w:color w:val="610B4B"/>
          <w:sz w:val="32"/>
          <w:szCs w:val="32"/>
        </w:rPr>
        <w:t>Class</w:t>
      </w:r>
    </w:p>
    <w:p w:rsidR="008549E9" w:rsidRPr="008549E9" w:rsidRDefault="008549E9" w:rsidP="008549E9">
      <w:pPr>
        <w:spacing w:before="100" w:beforeAutospacing="1" w:after="100" w:afterAutospacing="1" w:line="240" w:lineRule="auto"/>
        <w:rPr>
          <w:rFonts w:ascii="Segoe UI" w:eastAsia="Times New Roman" w:hAnsi="Segoe UI" w:cs="Segoe UI"/>
          <w:color w:val="333333"/>
          <w:sz w:val="24"/>
          <w:szCs w:val="24"/>
        </w:rPr>
      </w:pPr>
      <w:r w:rsidRPr="008549E9">
        <w:rPr>
          <w:rFonts w:ascii="Segoe UI" w:eastAsia="Times New Roman" w:hAnsi="Segoe UI" w:cs="Segoe UI"/>
          <w:i/>
          <w:iCs/>
          <w:color w:val="333333"/>
          <w:sz w:val="24"/>
          <w:szCs w:val="24"/>
        </w:rPr>
        <w:t>Collection of objects</w:t>
      </w:r>
      <w:r w:rsidRPr="008549E9">
        <w:rPr>
          <w:rFonts w:ascii="Segoe UI" w:eastAsia="Times New Roman" w:hAnsi="Segoe UI" w:cs="Segoe UI"/>
          <w:color w:val="333333"/>
          <w:sz w:val="24"/>
          <w:szCs w:val="24"/>
        </w:rPr>
        <w:t> is called class. It is a logical entity.</w:t>
      </w:r>
    </w:p>
    <w:p w:rsidR="008549E9" w:rsidRPr="008549E9" w:rsidRDefault="008549E9" w:rsidP="008549E9">
      <w:pPr>
        <w:spacing w:before="100" w:beforeAutospacing="1" w:after="100" w:afterAutospacing="1" w:line="240" w:lineRule="auto"/>
        <w:rPr>
          <w:rFonts w:ascii="Segoe UI" w:eastAsia="Times New Roman" w:hAnsi="Segoe UI" w:cs="Segoe UI"/>
          <w:color w:val="333333"/>
          <w:sz w:val="24"/>
          <w:szCs w:val="24"/>
        </w:rPr>
      </w:pPr>
      <w:r w:rsidRPr="008549E9">
        <w:rPr>
          <w:rFonts w:ascii="Segoe UI" w:eastAsia="Times New Roman" w:hAnsi="Segoe UI" w:cs="Segoe UI"/>
          <w:color w:val="333333"/>
          <w:sz w:val="24"/>
          <w:szCs w:val="24"/>
        </w:rPr>
        <w:t>A class can also be defined as a blueprint from which you can create an individual object. Class doesn't consume any space.</w:t>
      </w:r>
    </w:p>
    <w:p w:rsidR="008549E9" w:rsidRPr="008549E9" w:rsidRDefault="008549E9" w:rsidP="008549E9">
      <w:pPr>
        <w:spacing w:before="100" w:beforeAutospacing="1" w:after="100" w:afterAutospacing="1" w:line="312" w:lineRule="atLeast"/>
        <w:outlineLvl w:val="2"/>
        <w:rPr>
          <w:rFonts w:ascii="Helvetica" w:eastAsia="Times New Roman" w:hAnsi="Helvetica" w:cs="Helvetica"/>
          <w:color w:val="610B4B"/>
          <w:sz w:val="32"/>
          <w:szCs w:val="32"/>
        </w:rPr>
      </w:pPr>
      <w:r w:rsidRPr="008549E9">
        <w:rPr>
          <w:rFonts w:ascii="Helvetica" w:eastAsia="Times New Roman" w:hAnsi="Helvetica" w:cs="Helvetica"/>
          <w:color w:val="610B4B"/>
          <w:sz w:val="32"/>
          <w:szCs w:val="32"/>
        </w:rPr>
        <w:t>Inheritance</w:t>
      </w:r>
    </w:p>
    <w:p w:rsidR="008549E9" w:rsidRPr="008549E9" w:rsidRDefault="008549E9" w:rsidP="008549E9">
      <w:pPr>
        <w:spacing w:before="100" w:beforeAutospacing="1" w:after="100" w:afterAutospacing="1" w:line="240" w:lineRule="auto"/>
        <w:rPr>
          <w:rFonts w:ascii="Segoe UI" w:eastAsia="Times New Roman" w:hAnsi="Segoe UI" w:cs="Segoe UI"/>
          <w:color w:val="333333"/>
          <w:sz w:val="24"/>
          <w:szCs w:val="24"/>
        </w:rPr>
      </w:pPr>
      <w:r w:rsidRPr="008549E9">
        <w:rPr>
          <w:rFonts w:ascii="Segoe UI" w:eastAsia="Times New Roman" w:hAnsi="Segoe UI" w:cs="Segoe UI"/>
          <w:i/>
          <w:iCs/>
          <w:color w:val="333333"/>
          <w:sz w:val="24"/>
          <w:szCs w:val="24"/>
        </w:rPr>
        <w:t>When one object acquires all the properties and behaviors of a parent object</w:t>
      </w:r>
      <w:r w:rsidRPr="008549E9">
        <w:rPr>
          <w:rFonts w:ascii="Segoe UI" w:eastAsia="Times New Roman" w:hAnsi="Segoe UI" w:cs="Segoe UI"/>
          <w:color w:val="333333"/>
          <w:sz w:val="24"/>
          <w:szCs w:val="24"/>
        </w:rPr>
        <w:t>, it is known as inheritance. It provides code reusability. It is used to achieve runtime polymorphism.</w:t>
      </w:r>
    </w:p>
    <w:p w:rsidR="008549E9" w:rsidRPr="008549E9" w:rsidRDefault="008549E9" w:rsidP="008549E9">
      <w:pPr>
        <w:spacing w:after="0" w:line="240" w:lineRule="auto"/>
        <w:rPr>
          <w:rFonts w:ascii="Segoe UI" w:eastAsia="Times New Roman" w:hAnsi="Segoe UI" w:cs="Segoe UI"/>
          <w:color w:val="333333"/>
          <w:sz w:val="24"/>
          <w:szCs w:val="24"/>
        </w:rPr>
      </w:pPr>
      <w:r w:rsidRPr="008549E9">
        <w:rPr>
          <w:rFonts w:ascii="Segoe UI" w:eastAsia="Times New Roman" w:hAnsi="Segoe UI" w:cs="Segoe UI"/>
          <w:noProof/>
          <w:color w:val="333333"/>
          <w:sz w:val="24"/>
          <w:szCs w:val="24"/>
        </w:rPr>
        <w:lastRenderedPageBreak/>
        <w:drawing>
          <wp:inline distT="0" distB="0" distL="0" distR="0" wp14:anchorId="052F9600" wp14:editId="0D9A232B">
            <wp:extent cx="2381250" cy="2381250"/>
            <wp:effectExtent l="0" t="0" r="0" b="0"/>
            <wp:docPr id="4" name="Picture 4" descr="Polymorphism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lymorphism in Ja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rsidR="008549E9" w:rsidRPr="008549E9" w:rsidRDefault="008549E9" w:rsidP="008549E9">
      <w:pPr>
        <w:spacing w:before="100" w:beforeAutospacing="1" w:after="100" w:afterAutospacing="1" w:line="312" w:lineRule="atLeast"/>
        <w:outlineLvl w:val="2"/>
        <w:rPr>
          <w:rFonts w:ascii="Helvetica" w:eastAsia="Times New Roman" w:hAnsi="Helvetica" w:cs="Helvetica"/>
          <w:color w:val="610B4B"/>
          <w:sz w:val="32"/>
          <w:szCs w:val="32"/>
        </w:rPr>
      </w:pPr>
      <w:r w:rsidRPr="008549E9">
        <w:rPr>
          <w:rFonts w:ascii="Helvetica" w:eastAsia="Times New Roman" w:hAnsi="Helvetica" w:cs="Helvetica"/>
          <w:color w:val="610B4B"/>
          <w:sz w:val="32"/>
          <w:szCs w:val="32"/>
        </w:rPr>
        <w:t>Polymorphism</w:t>
      </w:r>
    </w:p>
    <w:p w:rsidR="008549E9" w:rsidRPr="008549E9" w:rsidRDefault="008549E9" w:rsidP="008549E9">
      <w:pPr>
        <w:spacing w:before="100" w:beforeAutospacing="1" w:after="100" w:afterAutospacing="1" w:line="240" w:lineRule="auto"/>
        <w:rPr>
          <w:rFonts w:ascii="Segoe UI" w:eastAsia="Times New Roman" w:hAnsi="Segoe UI" w:cs="Segoe UI"/>
          <w:color w:val="333333"/>
          <w:sz w:val="24"/>
          <w:szCs w:val="24"/>
        </w:rPr>
      </w:pPr>
      <w:r w:rsidRPr="008549E9">
        <w:rPr>
          <w:rFonts w:ascii="Segoe UI" w:eastAsia="Times New Roman" w:hAnsi="Segoe UI" w:cs="Segoe UI"/>
          <w:color w:val="333333"/>
          <w:sz w:val="24"/>
          <w:szCs w:val="24"/>
        </w:rPr>
        <w:t>If </w:t>
      </w:r>
      <w:r w:rsidRPr="008549E9">
        <w:rPr>
          <w:rFonts w:ascii="Segoe UI" w:eastAsia="Times New Roman" w:hAnsi="Segoe UI" w:cs="Segoe UI"/>
          <w:i/>
          <w:iCs/>
          <w:color w:val="333333"/>
          <w:sz w:val="24"/>
          <w:szCs w:val="24"/>
        </w:rPr>
        <w:t>one task is performed in different ways</w:t>
      </w:r>
      <w:r w:rsidRPr="008549E9">
        <w:rPr>
          <w:rFonts w:ascii="Segoe UI" w:eastAsia="Times New Roman" w:hAnsi="Segoe UI" w:cs="Segoe UI"/>
          <w:color w:val="333333"/>
          <w:sz w:val="24"/>
          <w:szCs w:val="24"/>
        </w:rPr>
        <w:t>, it is known as polymorphism. For example: to convince the customer differently, to draw something, for example, shape, triangle, rectangle, etc.</w:t>
      </w:r>
    </w:p>
    <w:p w:rsidR="008549E9" w:rsidRPr="008549E9" w:rsidRDefault="008549E9" w:rsidP="008549E9">
      <w:pPr>
        <w:spacing w:before="100" w:beforeAutospacing="1" w:after="100" w:afterAutospacing="1" w:line="240" w:lineRule="auto"/>
        <w:rPr>
          <w:rFonts w:ascii="Segoe UI" w:eastAsia="Times New Roman" w:hAnsi="Segoe UI" w:cs="Segoe UI"/>
          <w:color w:val="333333"/>
          <w:sz w:val="24"/>
          <w:szCs w:val="24"/>
        </w:rPr>
      </w:pPr>
      <w:r w:rsidRPr="008549E9">
        <w:rPr>
          <w:rFonts w:ascii="Segoe UI" w:eastAsia="Times New Roman" w:hAnsi="Segoe UI" w:cs="Segoe UI"/>
          <w:color w:val="333333"/>
          <w:sz w:val="24"/>
          <w:szCs w:val="24"/>
        </w:rPr>
        <w:t>In Java, we use method overloading and method overriding to achieve polymorphism.</w:t>
      </w:r>
    </w:p>
    <w:p w:rsidR="008549E9" w:rsidRPr="008549E9" w:rsidRDefault="008549E9" w:rsidP="008549E9">
      <w:pPr>
        <w:spacing w:before="100" w:beforeAutospacing="1" w:after="100" w:afterAutospacing="1" w:line="240" w:lineRule="auto"/>
        <w:rPr>
          <w:rFonts w:ascii="Segoe UI" w:eastAsia="Times New Roman" w:hAnsi="Segoe UI" w:cs="Segoe UI"/>
          <w:color w:val="333333"/>
          <w:sz w:val="24"/>
          <w:szCs w:val="24"/>
        </w:rPr>
      </w:pPr>
      <w:r w:rsidRPr="008549E9">
        <w:rPr>
          <w:rFonts w:ascii="Segoe UI" w:eastAsia="Times New Roman" w:hAnsi="Segoe UI" w:cs="Segoe UI"/>
          <w:color w:val="333333"/>
          <w:sz w:val="24"/>
          <w:szCs w:val="24"/>
        </w:rPr>
        <w:t>Another example can be to speak something; for example, a cat speaks meow, dog barks woof, etc.</w:t>
      </w:r>
    </w:p>
    <w:p w:rsidR="008549E9" w:rsidRPr="008549E9" w:rsidRDefault="008549E9" w:rsidP="008549E9">
      <w:pPr>
        <w:spacing w:before="100" w:beforeAutospacing="1" w:after="100" w:afterAutospacing="1" w:line="240" w:lineRule="auto"/>
        <w:outlineLvl w:val="3"/>
        <w:rPr>
          <w:rFonts w:ascii="Helvetica" w:eastAsia="Times New Roman" w:hAnsi="Helvetica" w:cs="Helvetica"/>
          <w:color w:val="610B4B"/>
          <w:sz w:val="32"/>
          <w:szCs w:val="32"/>
        </w:rPr>
      </w:pPr>
      <w:r w:rsidRPr="008549E9">
        <w:rPr>
          <w:rFonts w:ascii="Helvetica" w:eastAsia="Times New Roman" w:hAnsi="Helvetica" w:cs="Helvetica"/>
          <w:color w:val="610B4B"/>
          <w:sz w:val="32"/>
          <w:szCs w:val="32"/>
        </w:rPr>
        <w:t>Abstraction</w:t>
      </w:r>
    </w:p>
    <w:p w:rsidR="008549E9" w:rsidRPr="008549E9" w:rsidRDefault="008549E9" w:rsidP="008549E9">
      <w:pPr>
        <w:spacing w:before="100" w:beforeAutospacing="1" w:after="100" w:afterAutospacing="1" w:line="240" w:lineRule="auto"/>
        <w:rPr>
          <w:rFonts w:ascii="Segoe UI" w:eastAsia="Times New Roman" w:hAnsi="Segoe UI" w:cs="Segoe UI"/>
          <w:color w:val="333333"/>
          <w:sz w:val="24"/>
          <w:szCs w:val="24"/>
        </w:rPr>
      </w:pPr>
      <w:r w:rsidRPr="008549E9">
        <w:rPr>
          <w:rFonts w:ascii="Segoe UI" w:eastAsia="Times New Roman" w:hAnsi="Segoe UI" w:cs="Segoe UI"/>
          <w:i/>
          <w:iCs/>
          <w:color w:val="333333"/>
          <w:sz w:val="24"/>
          <w:szCs w:val="24"/>
        </w:rPr>
        <w:t>Hiding internal details and showing functionality</w:t>
      </w:r>
      <w:r w:rsidRPr="008549E9">
        <w:rPr>
          <w:rFonts w:ascii="Segoe UI" w:eastAsia="Times New Roman" w:hAnsi="Segoe UI" w:cs="Segoe UI"/>
          <w:color w:val="333333"/>
          <w:sz w:val="24"/>
          <w:szCs w:val="24"/>
        </w:rPr>
        <w:t> is known as abstraction. For example phone call, we don't know the internal processing.</w:t>
      </w:r>
    </w:p>
    <w:p w:rsidR="008549E9" w:rsidRPr="008549E9" w:rsidRDefault="008549E9" w:rsidP="008549E9">
      <w:pPr>
        <w:spacing w:before="100" w:beforeAutospacing="1" w:after="100" w:afterAutospacing="1" w:line="240" w:lineRule="auto"/>
        <w:rPr>
          <w:rFonts w:ascii="Segoe UI" w:eastAsia="Times New Roman" w:hAnsi="Segoe UI" w:cs="Segoe UI"/>
          <w:color w:val="333333"/>
          <w:sz w:val="24"/>
          <w:szCs w:val="24"/>
        </w:rPr>
      </w:pPr>
      <w:r w:rsidRPr="008549E9">
        <w:rPr>
          <w:rFonts w:ascii="Segoe UI" w:eastAsia="Times New Roman" w:hAnsi="Segoe UI" w:cs="Segoe UI"/>
          <w:color w:val="333333"/>
          <w:sz w:val="24"/>
          <w:szCs w:val="24"/>
        </w:rPr>
        <w:t>In Java, we use abstract class and interface to achieve abstraction.</w:t>
      </w:r>
    </w:p>
    <w:p w:rsidR="008549E9" w:rsidRPr="008549E9" w:rsidRDefault="008549E9" w:rsidP="008549E9">
      <w:pPr>
        <w:spacing w:after="0" w:line="240" w:lineRule="auto"/>
        <w:rPr>
          <w:rFonts w:ascii="Segoe UI" w:eastAsia="Times New Roman" w:hAnsi="Segoe UI" w:cs="Segoe UI"/>
          <w:color w:val="333333"/>
          <w:sz w:val="24"/>
          <w:szCs w:val="24"/>
        </w:rPr>
      </w:pPr>
      <w:r w:rsidRPr="008549E9">
        <w:rPr>
          <w:rFonts w:ascii="Segoe UI" w:eastAsia="Times New Roman" w:hAnsi="Segoe UI" w:cs="Segoe UI"/>
          <w:noProof/>
          <w:color w:val="333333"/>
          <w:sz w:val="24"/>
          <w:szCs w:val="24"/>
        </w:rPr>
        <w:drawing>
          <wp:inline distT="0" distB="0" distL="0" distR="0" wp14:anchorId="6D43DFB1" wp14:editId="5FE9768B">
            <wp:extent cx="1905000" cy="952500"/>
            <wp:effectExtent l="0" t="0" r="0" b="0"/>
            <wp:docPr id="3" name="Picture 3" descr="Encapsulation in Java OOPs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capsulation in Java OOPs Concep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952500"/>
                    </a:xfrm>
                    <a:prstGeom prst="rect">
                      <a:avLst/>
                    </a:prstGeom>
                    <a:noFill/>
                    <a:ln>
                      <a:noFill/>
                    </a:ln>
                  </pic:spPr>
                </pic:pic>
              </a:graphicData>
            </a:graphic>
          </wp:inline>
        </w:drawing>
      </w:r>
    </w:p>
    <w:p w:rsidR="008549E9" w:rsidRPr="008549E9" w:rsidRDefault="008549E9" w:rsidP="008549E9">
      <w:pPr>
        <w:spacing w:before="100" w:beforeAutospacing="1" w:after="100" w:afterAutospacing="1" w:line="312" w:lineRule="atLeast"/>
        <w:outlineLvl w:val="2"/>
        <w:rPr>
          <w:rFonts w:ascii="Helvetica" w:eastAsia="Times New Roman" w:hAnsi="Helvetica" w:cs="Helvetica"/>
          <w:color w:val="610B4B"/>
          <w:sz w:val="32"/>
          <w:szCs w:val="32"/>
        </w:rPr>
      </w:pPr>
      <w:r w:rsidRPr="008549E9">
        <w:rPr>
          <w:rFonts w:ascii="Helvetica" w:eastAsia="Times New Roman" w:hAnsi="Helvetica" w:cs="Helvetica"/>
          <w:color w:val="610B4B"/>
          <w:sz w:val="32"/>
          <w:szCs w:val="32"/>
        </w:rPr>
        <w:t>Encapsulation</w:t>
      </w:r>
    </w:p>
    <w:p w:rsidR="008549E9" w:rsidRPr="008549E9" w:rsidRDefault="008549E9" w:rsidP="008549E9">
      <w:pPr>
        <w:spacing w:before="100" w:beforeAutospacing="1" w:after="100" w:afterAutospacing="1" w:line="240" w:lineRule="auto"/>
        <w:rPr>
          <w:rFonts w:ascii="Segoe UI" w:eastAsia="Times New Roman" w:hAnsi="Segoe UI" w:cs="Segoe UI"/>
          <w:color w:val="333333"/>
          <w:sz w:val="24"/>
          <w:szCs w:val="24"/>
        </w:rPr>
      </w:pPr>
      <w:r w:rsidRPr="008549E9">
        <w:rPr>
          <w:rFonts w:ascii="Segoe UI" w:eastAsia="Times New Roman" w:hAnsi="Segoe UI" w:cs="Segoe UI"/>
          <w:i/>
          <w:iCs/>
          <w:color w:val="333333"/>
          <w:sz w:val="24"/>
          <w:szCs w:val="24"/>
        </w:rPr>
        <w:t>Binding (or wrapping) code and data together into a single unit are known as encapsulation</w:t>
      </w:r>
      <w:r w:rsidRPr="008549E9">
        <w:rPr>
          <w:rFonts w:ascii="Segoe UI" w:eastAsia="Times New Roman" w:hAnsi="Segoe UI" w:cs="Segoe UI"/>
          <w:color w:val="333333"/>
          <w:sz w:val="24"/>
          <w:szCs w:val="24"/>
        </w:rPr>
        <w:t>. For example, a capsule, it is wrapped with different medicines.</w:t>
      </w:r>
    </w:p>
    <w:p w:rsidR="008549E9" w:rsidRPr="008549E9" w:rsidRDefault="008549E9" w:rsidP="008549E9">
      <w:pPr>
        <w:spacing w:before="100" w:beforeAutospacing="1" w:after="100" w:afterAutospacing="1" w:line="240" w:lineRule="auto"/>
        <w:rPr>
          <w:rFonts w:ascii="Segoe UI" w:eastAsia="Times New Roman" w:hAnsi="Segoe UI" w:cs="Segoe UI"/>
          <w:color w:val="333333"/>
          <w:sz w:val="24"/>
          <w:szCs w:val="24"/>
        </w:rPr>
      </w:pPr>
      <w:r w:rsidRPr="008549E9">
        <w:rPr>
          <w:rFonts w:ascii="Segoe UI" w:eastAsia="Times New Roman" w:hAnsi="Segoe UI" w:cs="Segoe UI"/>
          <w:color w:val="333333"/>
          <w:sz w:val="24"/>
          <w:szCs w:val="24"/>
        </w:rPr>
        <w:lastRenderedPageBreak/>
        <w:t>A java class is the example of encapsulation. Java bean is the fully encapsulated class because all the data members are private here.</w:t>
      </w:r>
    </w:p>
    <w:p w:rsidR="008549E9" w:rsidRPr="008549E9" w:rsidRDefault="008549E9" w:rsidP="008549E9">
      <w:pPr>
        <w:spacing w:before="100" w:beforeAutospacing="1" w:after="100" w:afterAutospacing="1" w:line="312" w:lineRule="atLeast"/>
        <w:outlineLvl w:val="2"/>
        <w:rPr>
          <w:rFonts w:ascii="Helvetica" w:eastAsia="Times New Roman" w:hAnsi="Helvetica" w:cs="Helvetica"/>
          <w:color w:val="610B4B"/>
          <w:sz w:val="32"/>
          <w:szCs w:val="32"/>
        </w:rPr>
      </w:pPr>
      <w:r w:rsidRPr="008549E9">
        <w:rPr>
          <w:rFonts w:ascii="Helvetica" w:eastAsia="Times New Roman" w:hAnsi="Helvetica" w:cs="Helvetica"/>
          <w:color w:val="610B4B"/>
          <w:sz w:val="32"/>
          <w:szCs w:val="32"/>
        </w:rPr>
        <w:t>Coupling</w:t>
      </w:r>
    </w:p>
    <w:p w:rsidR="008549E9" w:rsidRPr="008549E9" w:rsidRDefault="008549E9" w:rsidP="008549E9">
      <w:pPr>
        <w:spacing w:before="100" w:beforeAutospacing="1" w:after="100" w:afterAutospacing="1" w:line="240" w:lineRule="auto"/>
        <w:rPr>
          <w:rFonts w:ascii="Segoe UI" w:eastAsia="Times New Roman" w:hAnsi="Segoe UI" w:cs="Segoe UI"/>
          <w:color w:val="333333"/>
          <w:sz w:val="24"/>
          <w:szCs w:val="24"/>
        </w:rPr>
      </w:pPr>
      <w:r w:rsidRPr="008549E9">
        <w:rPr>
          <w:rFonts w:ascii="Segoe UI" w:eastAsia="Times New Roman" w:hAnsi="Segoe UI" w:cs="Segoe UI"/>
          <w:color w:val="333333"/>
          <w:sz w:val="24"/>
          <w:szCs w:val="24"/>
        </w:rPr>
        <w:t>Coupling refers to the knowledge or information or dependency of another class. It arises when classes are aware of each other. If a class has the details information of another class, there is strong coupling. In Java, we use private, protected, and public modifiers to display the visibility level of a class, method, and field. You can use interfaces for the weaker coupling because there is no concrete implementation.</w:t>
      </w:r>
    </w:p>
    <w:p w:rsidR="008549E9" w:rsidRPr="008549E9" w:rsidRDefault="008549E9" w:rsidP="008549E9">
      <w:pPr>
        <w:spacing w:before="100" w:beforeAutospacing="1" w:after="100" w:afterAutospacing="1" w:line="312" w:lineRule="atLeast"/>
        <w:outlineLvl w:val="2"/>
        <w:rPr>
          <w:rFonts w:ascii="Helvetica" w:eastAsia="Times New Roman" w:hAnsi="Helvetica" w:cs="Helvetica"/>
          <w:color w:val="610B4B"/>
          <w:sz w:val="32"/>
          <w:szCs w:val="32"/>
        </w:rPr>
      </w:pPr>
      <w:r w:rsidRPr="008549E9">
        <w:rPr>
          <w:rFonts w:ascii="Helvetica" w:eastAsia="Times New Roman" w:hAnsi="Helvetica" w:cs="Helvetica"/>
          <w:color w:val="610B4B"/>
          <w:sz w:val="32"/>
          <w:szCs w:val="32"/>
        </w:rPr>
        <w:t>Cohesion</w:t>
      </w:r>
    </w:p>
    <w:p w:rsidR="008549E9" w:rsidRPr="008549E9" w:rsidRDefault="008549E9" w:rsidP="008549E9">
      <w:pPr>
        <w:spacing w:before="100" w:beforeAutospacing="1" w:after="100" w:afterAutospacing="1" w:line="240" w:lineRule="auto"/>
        <w:rPr>
          <w:rFonts w:ascii="Segoe UI" w:eastAsia="Times New Roman" w:hAnsi="Segoe UI" w:cs="Segoe UI"/>
          <w:color w:val="333333"/>
          <w:sz w:val="24"/>
          <w:szCs w:val="24"/>
        </w:rPr>
      </w:pPr>
      <w:r w:rsidRPr="008549E9">
        <w:rPr>
          <w:rFonts w:ascii="Segoe UI" w:eastAsia="Times New Roman" w:hAnsi="Segoe UI" w:cs="Segoe UI"/>
          <w:color w:val="333333"/>
          <w:sz w:val="24"/>
          <w:szCs w:val="24"/>
        </w:rPr>
        <w:t xml:space="preserve">Cohesion refers to the level of a component which performs a single well-defined task. A single well-defined task is done by a highly cohesive method. The weakly cohesive method will split the task into separate parts. The java.io package is a highly cohesive package because it has I/O related classes and interface. However, the </w:t>
      </w:r>
      <w:proofErr w:type="spellStart"/>
      <w:r w:rsidRPr="008549E9">
        <w:rPr>
          <w:rFonts w:ascii="Segoe UI" w:eastAsia="Times New Roman" w:hAnsi="Segoe UI" w:cs="Segoe UI"/>
          <w:color w:val="333333"/>
          <w:sz w:val="24"/>
          <w:szCs w:val="24"/>
        </w:rPr>
        <w:t>java.util</w:t>
      </w:r>
      <w:proofErr w:type="spellEnd"/>
      <w:r w:rsidRPr="008549E9">
        <w:rPr>
          <w:rFonts w:ascii="Segoe UI" w:eastAsia="Times New Roman" w:hAnsi="Segoe UI" w:cs="Segoe UI"/>
          <w:color w:val="333333"/>
          <w:sz w:val="24"/>
          <w:szCs w:val="24"/>
        </w:rPr>
        <w:t xml:space="preserve"> package is a weakly cohesive package because it has unrelated classes and interfaces.</w:t>
      </w:r>
    </w:p>
    <w:p w:rsidR="008549E9" w:rsidRPr="008549E9" w:rsidRDefault="008549E9" w:rsidP="008549E9">
      <w:pPr>
        <w:spacing w:before="100" w:beforeAutospacing="1" w:after="100" w:afterAutospacing="1" w:line="312" w:lineRule="atLeast"/>
        <w:outlineLvl w:val="2"/>
        <w:rPr>
          <w:rFonts w:ascii="Helvetica" w:eastAsia="Times New Roman" w:hAnsi="Helvetica" w:cs="Helvetica"/>
          <w:color w:val="610B4B"/>
          <w:sz w:val="32"/>
          <w:szCs w:val="32"/>
        </w:rPr>
      </w:pPr>
      <w:r w:rsidRPr="008549E9">
        <w:rPr>
          <w:rFonts w:ascii="Helvetica" w:eastAsia="Times New Roman" w:hAnsi="Helvetica" w:cs="Helvetica"/>
          <w:color w:val="610B4B"/>
          <w:sz w:val="32"/>
          <w:szCs w:val="32"/>
        </w:rPr>
        <w:t>Association</w:t>
      </w:r>
    </w:p>
    <w:p w:rsidR="008549E9" w:rsidRPr="008549E9" w:rsidRDefault="008549E9" w:rsidP="008549E9">
      <w:pPr>
        <w:spacing w:before="100" w:beforeAutospacing="1" w:after="100" w:afterAutospacing="1" w:line="240" w:lineRule="auto"/>
        <w:rPr>
          <w:rFonts w:ascii="Segoe UI" w:eastAsia="Times New Roman" w:hAnsi="Segoe UI" w:cs="Segoe UI"/>
          <w:color w:val="333333"/>
          <w:sz w:val="24"/>
          <w:szCs w:val="24"/>
        </w:rPr>
      </w:pPr>
      <w:r w:rsidRPr="008549E9">
        <w:rPr>
          <w:rFonts w:ascii="Segoe UI" w:eastAsia="Times New Roman" w:hAnsi="Segoe UI" w:cs="Segoe UI"/>
          <w:color w:val="333333"/>
          <w:sz w:val="24"/>
          <w:szCs w:val="24"/>
        </w:rPr>
        <w:t>Association represents the relationship between the objects. Here, one object can be associated with one object or many objects. There can be four types of association between the objects:</w:t>
      </w:r>
    </w:p>
    <w:p w:rsidR="008549E9" w:rsidRPr="008549E9" w:rsidRDefault="008549E9" w:rsidP="008549E9">
      <w:pPr>
        <w:numPr>
          <w:ilvl w:val="0"/>
          <w:numId w:val="4"/>
        </w:numPr>
        <w:spacing w:before="60" w:after="100" w:afterAutospacing="1" w:line="375" w:lineRule="atLeast"/>
        <w:rPr>
          <w:rFonts w:ascii="Segoe UI" w:eastAsia="Times New Roman" w:hAnsi="Segoe UI" w:cs="Segoe UI"/>
          <w:color w:val="000000"/>
          <w:sz w:val="24"/>
          <w:szCs w:val="24"/>
        </w:rPr>
      </w:pPr>
      <w:r w:rsidRPr="008549E9">
        <w:rPr>
          <w:rFonts w:ascii="Segoe UI" w:eastAsia="Times New Roman" w:hAnsi="Segoe UI" w:cs="Segoe UI"/>
          <w:color w:val="000000"/>
          <w:sz w:val="24"/>
          <w:szCs w:val="24"/>
        </w:rPr>
        <w:t>One to One</w:t>
      </w:r>
    </w:p>
    <w:p w:rsidR="008549E9" w:rsidRPr="008549E9" w:rsidRDefault="008549E9" w:rsidP="008549E9">
      <w:pPr>
        <w:numPr>
          <w:ilvl w:val="0"/>
          <w:numId w:val="4"/>
        </w:numPr>
        <w:spacing w:before="60" w:after="100" w:afterAutospacing="1" w:line="375" w:lineRule="atLeast"/>
        <w:rPr>
          <w:rFonts w:ascii="Segoe UI" w:eastAsia="Times New Roman" w:hAnsi="Segoe UI" w:cs="Segoe UI"/>
          <w:color w:val="000000"/>
          <w:sz w:val="24"/>
          <w:szCs w:val="24"/>
        </w:rPr>
      </w:pPr>
      <w:r w:rsidRPr="008549E9">
        <w:rPr>
          <w:rFonts w:ascii="Segoe UI" w:eastAsia="Times New Roman" w:hAnsi="Segoe UI" w:cs="Segoe UI"/>
          <w:color w:val="000000"/>
          <w:sz w:val="24"/>
          <w:szCs w:val="24"/>
        </w:rPr>
        <w:t>One to Many</w:t>
      </w:r>
    </w:p>
    <w:p w:rsidR="008549E9" w:rsidRPr="008549E9" w:rsidRDefault="008549E9" w:rsidP="008549E9">
      <w:pPr>
        <w:numPr>
          <w:ilvl w:val="0"/>
          <w:numId w:val="4"/>
        </w:numPr>
        <w:spacing w:before="60" w:after="100" w:afterAutospacing="1" w:line="375" w:lineRule="atLeast"/>
        <w:rPr>
          <w:rFonts w:ascii="Segoe UI" w:eastAsia="Times New Roman" w:hAnsi="Segoe UI" w:cs="Segoe UI"/>
          <w:color w:val="000000"/>
          <w:sz w:val="24"/>
          <w:szCs w:val="24"/>
        </w:rPr>
      </w:pPr>
      <w:r w:rsidRPr="008549E9">
        <w:rPr>
          <w:rFonts w:ascii="Segoe UI" w:eastAsia="Times New Roman" w:hAnsi="Segoe UI" w:cs="Segoe UI"/>
          <w:color w:val="000000"/>
          <w:sz w:val="24"/>
          <w:szCs w:val="24"/>
        </w:rPr>
        <w:t>Many to One, and</w:t>
      </w:r>
    </w:p>
    <w:p w:rsidR="008549E9" w:rsidRPr="008549E9" w:rsidRDefault="008549E9" w:rsidP="008549E9">
      <w:pPr>
        <w:numPr>
          <w:ilvl w:val="0"/>
          <w:numId w:val="4"/>
        </w:numPr>
        <w:spacing w:before="60" w:after="100" w:afterAutospacing="1" w:line="375" w:lineRule="atLeast"/>
        <w:rPr>
          <w:rFonts w:ascii="Segoe UI" w:eastAsia="Times New Roman" w:hAnsi="Segoe UI" w:cs="Segoe UI"/>
          <w:color w:val="000000"/>
          <w:sz w:val="24"/>
          <w:szCs w:val="24"/>
        </w:rPr>
      </w:pPr>
      <w:r w:rsidRPr="008549E9">
        <w:rPr>
          <w:rFonts w:ascii="Segoe UI" w:eastAsia="Times New Roman" w:hAnsi="Segoe UI" w:cs="Segoe UI"/>
          <w:color w:val="000000"/>
          <w:sz w:val="24"/>
          <w:szCs w:val="24"/>
        </w:rPr>
        <w:t>Many to Many</w:t>
      </w:r>
    </w:p>
    <w:p w:rsidR="008549E9" w:rsidRPr="008549E9" w:rsidRDefault="008549E9" w:rsidP="008549E9">
      <w:pPr>
        <w:spacing w:before="100" w:beforeAutospacing="1" w:after="100" w:afterAutospacing="1" w:line="240" w:lineRule="auto"/>
        <w:rPr>
          <w:rFonts w:ascii="Segoe UI" w:eastAsia="Times New Roman" w:hAnsi="Segoe UI" w:cs="Segoe UI"/>
          <w:color w:val="333333"/>
          <w:sz w:val="24"/>
          <w:szCs w:val="24"/>
        </w:rPr>
      </w:pPr>
      <w:r w:rsidRPr="008549E9">
        <w:rPr>
          <w:rFonts w:ascii="Segoe UI" w:eastAsia="Times New Roman" w:hAnsi="Segoe UI" w:cs="Segoe UI"/>
          <w:color w:val="333333"/>
          <w:sz w:val="24"/>
          <w:szCs w:val="24"/>
        </w:rPr>
        <w:t xml:space="preserve">Let's understand the relationship with real-time examples. For example, </w:t>
      </w:r>
      <w:proofErr w:type="gramStart"/>
      <w:r w:rsidRPr="008549E9">
        <w:rPr>
          <w:rFonts w:ascii="Segoe UI" w:eastAsia="Times New Roman" w:hAnsi="Segoe UI" w:cs="Segoe UI"/>
          <w:color w:val="333333"/>
          <w:sz w:val="24"/>
          <w:szCs w:val="24"/>
        </w:rPr>
        <w:t>One</w:t>
      </w:r>
      <w:proofErr w:type="gramEnd"/>
      <w:r w:rsidRPr="008549E9">
        <w:rPr>
          <w:rFonts w:ascii="Segoe UI" w:eastAsia="Times New Roman" w:hAnsi="Segoe UI" w:cs="Segoe UI"/>
          <w:color w:val="333333"/>
          <w:sz w:val="24"/>
          <w:szCs w:val="24"/>
        </w:rPr>
        <w:t xml:space="preserve"> country can have one prime minister (one to one), and a prime minister can have many ministers (one to many). Also, many MP's can have one prime minister (many to one), and many ministers can have many departments (many </w:t>
      </w:r>
      <w:proofErr w:type="gramStart"/>
      <w:r w:rsidRPr="008549E9">
        <w:rPr>
          <w:rFonts w:ascii="Segoe UI" w:eastAsia="Times New Roman" w:hAnsi="Segoe UI" w:cs="Segoe UI"/>
          <w:color w:val="333333"/>
          <w:sz w:val="24"/>
          <w:szCs w:val="24"/>
        </w:rPr>
        <w:t>to</w:t>
      </w:r>
      <w:proofErr w:type="gramEnd"/>
      <w:r w:rsidRPr="008549E9">
        <w:rPr>
          <w:rFonts w:ascii="Segoe UI" w:eastAsia="Times New Roman" w:hAnsi="Segoe UI" w:cs="Segoe UI"/>
          <w:color w:val="333333"/>
          <w:sz w:val="24"/>
          <w:szCs w:val="24"/>
        </w:rPr>
        <w:t xml:space="preserve"> many).</w:t>
      </w:r>
    </w:p>
    <w:p w:rsidR="008549E9" w:rsidRPr="008549E9" w:rsidRDefault="008549E9" w:rsidP="008549E9">
      <w:pPr>
        <w:spacing w:before="100" w:beforeAutospacing="1" w:after="100" w:afterAutospacing="1" w:line="240" w:lineRule="auto"/>
        <w:rPr>
          <w:rFonts w:ascii="Segoe UI" w:eastAsia="Times New Roman" w:hAnsi="Segoe UI" w:cs="Segoe UI"/>
          <w:color w:val="333333"/>
          <w:sz w:val="24"/>
          <w:szCs w:val="24"/>
        </w:rPr>
      </w:pPr>
      <w:r w:rsidRPr="008549E9">
        <w:rPr>
          <w:rFonts w:ascii="Segoe UI" w:eastAsia="Times New Roman" w:hAnsi="Segoe UI" w:cs="Segoe UI"/>
          <w:color w:val="333333"/>
          <w:sz w:val="24"/>
          <w:szCs w:val="24"/>
        </w:rPr>
        <w:t xml:space="preserve">Association can be </w:t>
      </w:r>
      <w:proofErr w:type="spellStart"/>
      <w:r w:rsidRPr="008549E9">
        <w:rPr>
          <w:rFonts w:ascii="Segoe UI" w:eastAsia="Times New Roman" w:hAnsi="Segoe UI" w:cs="Segoe UI"/>
          <w:color w:val="333333"/>
          <w:sz w:val="24"/>
          <w:szCs w:val="24"/>
        </w:rPr>
        <w:t>undirectional</w:t>
      </w:r>
      <w:proofErr w:type="spellEnd"/>
      <w:r w:rsidRPr="008549E9">
        <w:rPr>
          <w:rFonts w:ascii="Segoe UI" w:eastAsia="Times New Roman" w:hAnsi="Segoe UI" w:cs="Segoe UI"/>
          <w:color w:val="333333"/>
          <w:sz w:val="24"/>
          <w:szCs w:val="24"/>
        </w:rPr>
        <w:t xml:space="preserve"> or bidirectional.</w:t>
      </w:r>
    </w:p>
    <w:p w:rsidR="008549E9" w:rsidRPr="008549E9" w:rsidRDefault="008549E9" w:rsidP="008549E9">
      <w:pPr>
        <w:spacing w:before="100" w:beforeAutospacing="1" w:after="100" w:afterAutospacing="1" w:line="312" w:lineRule="atLeast"/>
        <w:outlineLvl w:val="2"/>
        <w:rPr>
          <w:rFonts w:ascii="Helvetica" w:eastAsia="Times New Roman" w:hAnsi="Helvetica" w:cs="Helvetica"/>
          <w:color w:val="610B4B"/>
          <w:sz w:val="32"/>
          <w:szCs w:val="32"/>
        </w:rPr>
      </w:pPr>
      <w:r w:rsidRPr="008549E9">
        <w:rPr>
          <w:rFonts w:ascii="Helvetica" w:eastAsia="Times New Roman" w:hAnsi="Helvetica" w:cs="Helvetica"/>
          <w:color w:val="610B4B"/>
          <w:sz w:val="32"/>
          <w:szCs w:val="32"/>
        </w:rPr>
        <w:t>Aggregation</w:t>
      </w:r>
    </w:p>
    <w:p w:rsidR="008549E9" w:rsidRPr="008549E9" w:rsidRDefault="008549E9" w:rsidP="008549E9">
      <w:pPr>
        <w:spacing w:before="100" w:beforeAutospacing="1" w:after="100" w:afterAutospacing="1" w:line="240" w:lineRule="auto"/>
        <w:rPr>
          <w:rFonts w:ascii="Segoe UI" w:eastAsia="Times New Roman" w:hAnsi="Segoe UI" w:cs="Segoe UI"/>
          <w:color w:val="333333"/>
          <w:sz w:val="24"/>
          <w:szCs w:val="24"/>
        </w:rPr>
      </w:pPr>
      <w:r w:rsidRPr="008549E9">
        <w:rPr>
          <w:rFonts w:ascii="Segoe UI" w:eastAsia="Times New Roman" w:hAnsi="Segoe UI" w:cs="Segoe UI"/>
          <w:color w:val="333333"/>
          <w:sz w:val="24"/>
          <w:szCs w:val="24"/>
        </w:rPr>
        <w:lastRenderedPageBreak/>
        <w:t xml:space="preserve">Aggregation is a way to achieve Association. Aggregation represents the relationship where one object contains other objects as a part of its state. It represents the weak relationship between objects. It is also termed as </w:t>
      </w:r>
      <w:proofErr w:type="gramStart"/>
      <w:r w:rsidRPr="008549E9">
        <w:rPr>
          <w:rFonts w:ascii="Segoe UI" w:eastAsia="Times New Roman" w:hAnsi="Segoe UI" w:cs="Segoe UI"/>
          <w:color w:val="333333"/>
          <w:sz w:val="24"/>
          <w:szCs w:val="24"/>
        </w:rPr>
        <w:t>a </w:t>
      </w:r>
      <w:proofErr w:type="spellStart"/>
      <w:r w:rsidRPr="008549E9">
        <w:rPr>
          <w:rFonts w:ascii="Segoe UI" w:eastAsia="Times New Roman" w:hAnsi="Segoe UI" w:cs="Segoe UI"/>
          <w:i/>
          <w:iCs/>
          <w:color w:val="333333"/>
          <w:sz w:val="24"/>
          <w:szCs w:val="24"/>
        </w:rPr>
        <w:t>has</w:t>
      </w:r>
      <w:proofErr w:type="spellEnd"/>
      <w:proofErr w:type="gramEnd"/>
      <w:r w:rsidRPr="008549E9">
        <w:rPr>
          <w:rFonts w:ascii="Segoe UI" w:eastAsia="Times New Roman" w:hAnsi="Segoe UI" w:cs="Segoe UI"/>
          <w:i/>
          <w:iCs/>
          <w:color w:val="333333"/>
          <w:sz w:val="24"/>
          <w:szCs w:val="24"/>
        </w:rPr>
        <w:t>-a</w:t>
      </w:r>
      <w:r w:rsidRPr="008549E9">
        <w:rPr>
          <w:rFonts w:ascii="Segoe UI" w:eastAsia="Times New Roman" w:hAnsi="Segoe UI" w:cs="Segoe UI"/>
          <w:color w:val="333333"/>
          <w:sz w:val="24"/>
          <w:szCs w:val="24"/>
        </w:rPr>
        <w:t xml:space="preserve"> relationship in Java. Like, inheritance represents </w:t>
      </w:r>
      <w:proofErr w:type="gramStart"/>
      <w:r w:rsidRPr="008549E9">
        <w:rPr>
          <w:rFonts w:ascii="Segoe UI" w:eastAsia="Times New Roman" w:hAnsi="Segoe UI" w:cs="Segoe UI"/>
          <w:color w:val="333333"/>
          <w:sz w:val="24"/>
          <w:szCs w:val="24"/>
        </w:rPr>
        <w:t>the </w:t>
      </w:r>
      <w:r w:rsidRPr="008549E9">
        <w:rPr>
          <w:rFonts w:ascii="Segoe UI" w:eastAsia="Times New Roman" w:hAnsi="Segoe UI" w:cs="Segoe UI"/>
          <w:i/>
          <w:iCs/>
          <w:color w:val="333333"/>
          <w:sz w:val="24"/>
          <w:szCs w:val="24"/>
        </w:rPr>
        <w:t>is</w:t>
      </w:r>
      <w:proofErr w:type="gramEnd"/>
      <w:r w:rsidRPr="008549E9">
        <w:rPr>
          <w:rFonts w:ascii="Segoe UI" w:eastAsia="Times New Roman" w:hAnsi="Segoe UI" w:cs="Segoe UI"/>
          <w:i/>
          <w:iCs/>
          <w:color w:val="333333"/>
          <w:sz w:val="24"/>
          <w:szCs w:val="24"/>
        </w:rPr>
        <w:t>-a</w:t>
      </w:r>
      <w:r w:rsidRPr="008549E9">
        <w:rPr>
          <w:rFonts w:ascii="Segoe UI" w:eastAsia="Times New Roman" w:hAnsi="Segoe UI" w:cs="Segoe UI"/>
          <w:color w:val="333333"/>
          <w:sz w:val="24"/>
          <w:szCs w:val="24"/>
        </w:rPr>
        <w:t> relationship. It is another way to reuse objects.</w:t>
      </w:r>
    </w:p>
    <w:p w:rsidR="008549E9" w:rsidRPr="008549E9" w:rsidRDefault="008549E9" w:rsidP="008549E9">
      <w:pPr>
        <w:spacing w:before="100" w:beforeAutospacing="1" w:after="100" w:afterAutospacing="1" w:line="312" w:lineRule="atLeast"/>
        <w:outlineLvl w:val="2"/>
        <w:rPr>
          <w:rFonts w:ascii="Helvetica" w:eastAsia="Times New Roman" w:hAnsi="Helvetica" w:cs="Helvetica"/>
          <w:color w:val="610B4B"/>
          <w:sz w:val="32"/>
          <w:szCs w:val="32"/>
        </w:rPr>
      </w:pPr>
      <w:r w:rsidRPr="008549E9">
        <w:rPr>
          <w:rFonts w:ascii="Helvetica" w:eastAsia="Times New Roman" w:hAnsi="Helvetica" w:cs="Helvetica"/>
          <w:color w:val="610B4B"/>
          <w:sz w:val="32"/>
          <w:szCs w:val="32"/>
        </w:rPr>
        <w:t>Composition</w:t>
      </w:r>
    </w:p>
    <w:p w:rsidR="008549E9" w:rsidRPr="008549E9" w:rsidRDefault="008549E9" w:rsidP="008549E9">
      <w:pPr>
        <w:spacing w:before="100" w:beforeAutospacing="1" w:after="100" w:afterAutospacing="1" w:line="240" w:lineRule="auto"/>
        <w:rPr>
          <w:rFonts w:ascii="Segoe UI" w:eastAsia="Times New Roman" w:hAnsi="Segoe UI" w:cs="Segoe UI"/>
          <w:color w:val="333333"/>
          <w:sz w:val="24"/>
          <w:szCs w:val="24"/>
        </w:rPr>
      </w:pPr>
      <w:r w:rsidRPr="008549E9">
        <w:rPr>
          <w:rFonts w:ascii="Segoe UI" w:eastAsia="Times New Roman" w:hAnsi="Segoe UI" w:cs="Segoe UI"/>
          <w:color w:val="333333"/>
          <w:sz w:val="24"/>
          <w:szCs w:val="24"/>
        </w:rPr>
        <w:t>The composition is also a way to achieve Association. The composition represents the relationship where one object contains other objects as a part of its state. There is a strong relationship between the containing object and the dependent object. It is the state where containing objects do not have an independent existence. If you delete the parent object, all the child objects will be deleted automatically.</w:t>
      </w:r>
    </w:p>
    <w:p w:rsidR="008549E9" w:rsidRPr="008549E9" w:rsidRDefault="008549E9" w:rsidP="008549E9">
      <w:pPr>
        <w:spacing w:after="0" w:line="240" w:lineRule="auto"/>
        <w:rPr>
          <w:rFonts w:ascii="Segoe UI" w:eastAsia="Times New Roman" w:hAnsi="Segoe UI" w:cs="Segoe UI"/>
          <w:color w:val="333333"/>
          <w:sz w:val="24"/>
          <w:szCs w:val="24"/>
        </w:rPr>
      </w:pPr>
      <w:r w:rsidRPr="008549E9">
        <w:rPr>
          <w:rFonts w:ascii="Segoe UI" w:eastAsia="Times New Roman" w:hAnsi="Segoe UI" w:cs="Segoe UI"/>
          <w:color w:val="333333"/>
          <w:sz w:val="24"/>
          <w:szCs w:val="24"/>
        </w:rPr>
        <w:pict>
          <v:rect id="_x0000_i1025" style="width:0;height:.75pt" o:hralign="center" o:hrstd="t" o:hrnoshade="t" o:hr="t" fillcolor="#d4d4d4" stroked="f"/>
        </w:pict>
      </w:r>
    </w:p>
    <w:p w:rsidR="008549E9" w:rsidRPr="008549E9" w:rsidRDefault="008549E9" w:rsidP="008549E9">
      <w:pPr>
        <w:spacing w:before="100" w:beforeAutospacing="1" w:after="100" w:afterAutospacing="1" w:line="312" w:lineRule="atLeast"/>
        <w:outlineLvl w:val="1"/>
        <w:rPr>
          <w:rFonts w:ascii="Helvetica" w:eastAsia="Times New Roman" w:hAnsi="Helvetica" w:cs="Helvetica"/>
          <w:color w:val="610B38"/>
          <w:sz w:val="38"/>
          <w:szCs w:val="38"/>
        </w:rPr>
      </w:pPr>
      <w:r w:rsidRPr="008549E9">
        <w:rPr>
          <w:rFonts w:ascii="Helvetica" w:eastAsia="Times New Roman" w:hAnsi="Helvetica" w:cs="Helvetica"/>
          <w:color w:val="610B38"/>
          <w:sz w:val="38"/>
          <w:szCs w:val="38"/>
        </w:rPr>
        <w:t>Advantage of OOPs over Procedure-oriented programming language</w:t>
      </w:r>
    </w:p>
    <w:p w:rsidR="008549E9" w:rsidRPr="008549E9" w:rsidRDefault="008549E9" w:rsidP="008549E9">
      <w:pPr>
        <w:spacing w:before="100" w:beforeAutospacing="1" w:after="100" w:afterAutospacing="1" w:line="240" w:lineRule="auto"/>
        <w:rPr>
          <w:rFonts w:ascii="Segoe UI" w:eastAsia="Times New Roman" w:hAnsi="Segoe UI" w:cs="Segoe UI"/>
          <w:color w:val="333333"/>
          <w:sz w:val="24"/>
          <w:szCs w:val="24"/>
        </w:rPr>
      </w:pPr>
      <w:r w:rsidRPr="008549E9">
        <w:rPr>
          <w:rFonts w:ascii="Segoe UI" w:eastAsia="Times New Roman" w:hAnsi="Segoe UI" w:cs="Segoe UI"/>
          <w:color w:val="333333"/>
          <w:sz w:val="24"/>
          <w:szCs w:val="24"/>
        </w:rPr>
        <w:t>1) OOPs makes development and maintenance easier, whereas, in a procedure-oriented programming language, it is not easy to manage if code grows as project size increases.</w:t>
      </w:r>
    </w:p>
    <w:p w:rsidR="008549E9" w:rsidRPr="008549E9" w:rsidRDefault="008549E9" w:rsidP="008549E9">
      <w:pPr>
        <w:spacing w:before="100" w:beforeAutospacing="1" w:after="100" w:afterAutospacing="1" w:line="240" w:lineRule="auto"/>
        <w:rPr>
          <w:rFonts w:ascii="Segoe UI" w:eastAsia="Times New Roman" w:hAnsi="Segoe UI" w:cs="Segoe UI"/>
          <w:color w:val="333333"/>
          <w:sz w:val="24"/>
          <w:szCs w:val="24"/>
        </w:rPr>
      </w:pPr>
      <w:r w:rsidRPr="008549E9">
        <w:rPr>
          <w:rFonts w:ascii="Segoe UI" w:eastAsia="Times New Roman" w:hAnsi="Segoe UI" w:cs="Segoe UI"/>
          <w:color w:val="333333"/>
          <w:sz w:val="24"/>
          <w:szCs w:val="24"/>
        </w:rPr>
        <w:t>2) OOPs provides data hiding, whereas, in a procedure-oriented programming language, global data can be accessed from anywhere.</w:t>
      </w:r>
    </w:p>
    <w:p w:rsidR="008549E9" w:rsidRPr="008549E9" w:rsidRDefault="008549E9" w:rsidP="008549E9">
      <w:pPr>
        <w:spacing w:after="0" w:line="240" w:lineRule="auto"/>
        <w:rPr>
          <w:rFonts w:ascii="Segoe UI" w:eastAsia="Times New Roman" w:hAnsi="Segoe UI" w:cs="Segoe UI"/>
          <w:color w:val="333333"/>
          <w:sz w:val="24"/>
          <w:szCs w:val="24"/>
        </w:rPr>
      </w:pPr>
      <w:r w:rsidRPr="008549E9">
        <w:rPr>
          <w:rFonts w:ascii="Segoe UI" w:eastAsia="Times New Roman" w:hAnsi="Segoe UI" w:cs="Segoe UI"/>
          <w:noProof/>
          <w:color w:val="333333"/>
          <w:sz w:val="24"/>
          <w:szCs w:val="24"/>
        </w:rPr>
        <w:drawing>
          <wp:inline distT="0" distB="0" distL="0" distR="0" wp14:anchorId="1A75AC68" wp14:editId="2F63D990">
            <wp:extent cx="3438525" cy="1219200"/>
            <wp:effectExtent l="0" t="0" r="9525" b="0"/>
            <wp:docPr id="2" name="Picture 2" descr="Global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lobal Da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8525" cy="1219200"/>
                    </a:xfrm>
                    <a:prstGeom prst="rect">
                      <a:avLst/>
                    </a:prstGeom>
                    <a:noFill/>
                    <a:ln>
                      <a:noFill/>
                    </a:ln>
                  </pic:spPr>
                </pic:pic>
              </a:graphicData>
            </a:graphic>
          </wp:inline>
        </w:drawing>
      </w:r>
    </w:p>
    <w:p w:rsidR="008549E9" w:rsidRPr="008549E9" w:rsidRDefault="008549E9" w:rsidP="008549E9">
      <w:pPr>
        <w:spacing w:before="100" w:beforeAutospacing="1" w:after="100" w:afterAutospacing="1" w:line="240" w:lineRule="auto"/>
        <w:rPr>
          <w:rFonts w:ascii="Segoe UI" w:eastAsia="Times New Roman" w:hAnsi="Segoe UI" w:cs="Segoe UI"/>
          <w:color w:val="333333"/>
          <w:sz w:val="24"/>
          <w:szCs w:val="24"/>
        </w:rPr>
      </w:pPr>
      <w:r w:rsidRPr="008549E9">
        <w:rPr>
          <w:rFonts w:ascii="Segoe UI" w:eastAsia="Times New Roman" w:hAnsi="Segoe UI" w:cs="Segoe UI"/>
          <w:color w:val="333333"/>
          <w:sz w:val="24"/>
          <w:szCs w:val="24"/>
        </w:rPr>
        <w:t>Figure: Data Representation in Procedure-Oriented Programming</w:t>
      </w:r>
    </w:p>
    <w:p w:rsidR="008549E9" w:rsidRPr="008549E9" w:rsidRDefault="008549E9" w:rsidP="008549E9">
      <w:pPr>
        <w:spacing w:after="0" w:line="240" w:lineRule="auto"/>
        <w:rPr>
          <w:rFonts w:ascii="Segoe UI" w:eastAsia="Times New Roman" w:hAnsi="Segoe UI" w:cs="Segoe UI"/>
          <w:color w:val="333333"/>
          <w:sz w:val="24"/>
          <w:szCs w:val="24"/>
        </w:rPr>
      </w:pPr>
      <w:r w:rsidRPr="008549E9">
        <w:rPr>
          <w:rFonts w:ascii="Segoe UI" w:eastAsia="Times New Roman" w:hAnsi="Segoe UI" w:cs="Segoe UI"/>
          <w:color w:val="333333"/>
          <w:sz w:val="24"/>
          <w:szCs w:val="24"/>
        </w:rPr>
        <w:lastRenderedPageBreak/>
        <w:br/>
      </w:r>
      <w:r w:rsidRPr="008549E9">
        <w:rPr>
          <w:rFonts w:ascii="Segoe UI" w:eastAsia="Times New Roman" w:hAnsi="Segoe UI" w:cs="Segoe UI"/>
          <w:noProof/>
          <w:color w:val="333333"/>
          <w:sz w:val="24"/>
          <w:szCs w:val="24"/>
        </w:rPr>
        <w:drawing>
          <wp:inline distT="0" distB="0" distL="0" distR="0" wp14:anchorId="249E439A" wp14:editId="66944010">
            <wp:extent cx="3438525" cy="2590800"/>
            <wp:effectExtent l="0" t="0" r="9525" b="0"/>
            <wp:docPr id="1" name="Picture 1" descr="Object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bject Dat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8525" cy="2590800"/>
                    </a:xfrm>
                    <a:prstGeom prst="rect">
                      <a:avLst/>
                    </a:prstGeom>
                    <a:noFill/>
                    <a:ln>
                      <a:noFill/>
                    </a:ln>
                  </pic:spPr>
                </pic:pic>
              </a:graphicData>
            </a:graphic>
          </wp:inline>
        </w:drawing>
      </w:r>
    </w:p>
    <w:p w:rsidR="008549E9" w:rsidRPr="008549E9" w:rsidRDefault="008549E9" w:rsidP="008549E9">
      <w:pPr>
        <w:spacing w:before="100" w:beforeAutospacing="1" w:after="100" w:afterAutospacing="1" w:line="240" w:lineRule="auto"/>
        <w:rPr>
          <w:rFonts w:ascii="Segoe UI" w:eastAsia="Times New Roman" w:hAnsi="Segoe UI" w:cs="Segoe UI"/>
          <w:color w:val="333333"/>
          <w:sz w:val="24"/>
          <w:szCs w:val="24"/>
        </w:rPr>
      </w:pPr>
      <w:r w:rsidRPr="008549E9">
        <w:rPr>
          <w:rFonts w:ascii="Segoe UI" w:eastAsia="Times New Roman" w:hAnsi="Segoe UI" w:cs="Segoe UI"/>
          <w:color w:val="333333"/>
          <w:sz w:val="24"/>
          <w:szCs w:val="24"/>
        </w:rPr>
        <w:t>Figure: Data Representation in Object-Oriented Programming</w:t>
      </w:r>
    </w:p>
    <w:p w:rsidR="0068723B" w:rsidRDefault="008549E9" w:rsidP="008549E9">
      <w:r w:rsidRPr="008549E9">
        <w:rPr>
          <w:rFonts w:ascii="Segoe UI" w:eastAsia="Times New Roman" w:hAnsi="Segoe UI" w:cs="Segoe UI"/>
          <w:color w:val="333333"/>
          <w:sz w:val="24"/>
          <w:szCs w:val="24"/>
        </w:rPr>
        <w:t>3) OOPs provides the ability to simulate real-world event much more effectively. We can provide the solution of real word problem if we are using the Object-Oriented Programming language.</w:t>
      </w:r>
    </w:p>
    <w:sectPr w:rsidR="00687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225653"/>
    <w:multiLevelType w:val="multilevel"/>
    <w:tmpl w:val="DB5E58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4DD7654B"/>
    <w:multiLevelType w:val="multilevel"/>
    <w:tmpl w:val="54F0D5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6BF9754D"/>
    <w:multiLevelType w:val="multilevel"/>
    <w:tmpl w:val="9DB6D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E591CFE"/>
    <w:multiLevelType w:val="multilevel"/>
    <w:tmpl w:val="FE025A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9E9"/>
    <w:rsid w:val="0068723B"/>
    <w:rsid w:val="008549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3D91F1-1D82-484C-A267-0403433BC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549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549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549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549E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9E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549E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549E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549E9"/>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8549E9"/>
    <w:rPr>
      <w:color w:val="0000FF"/>
      <w:u w:val="single"/>
    </w:rPr>
  </w:style>
  <w:style w:type="paragraph" w:styleId="NormalWeb">
    <w:name w:val="Normal (Web)"/>
    <w:basedOn w:val="Normal"/>
    <w:uiPriority w:val="99"/>
    <w:semiHidden/>
    <w:unhideWhenUsed/>
    <w:rsid w:val="008549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49E9"/>
    <w:rPr>
      <w:b/>
      <w:bCs/>
    </w:rPr>
  </w:style>
  <w:style w:type="character" w:customStyle="1" w:styleId="vjs-control-text">
    <w:name w:val="vjs-control-text"/>
    <w:basedOn w:val="DefaultParagraphFont"/>
    <w:rsid w:val="008549E9"/>
  </w:style>
  <w:style w:type="character" w:customStyle="1" w:styleId="vjs-current-time-display">
    <w:name w:val="vjs-current-time-display"/>
    <w:basedOn w:val="DefaultParagraphFont"/>
    <w:rsid w:val="008549E9"/>
  </w:style>
  <w:style w:type="character" w:customStyle="1" w:styleId="vjs-duration-display">
    <w:name w:val="vjs-duration-display"/>
    <w:basedOn w:val="DefaultParagraphFont"/>
    <w:rsid w:val="008549E9"/>
  </w:style>
  <w:style w:type="character" w:customStyle="1" w:styleId="vjs-control-text-loaded-percentage">
    <w:name w:val="vjs-control-text-loaded-percentage"/>
    <w:basedOn w:val="DefaultParagraphFont"/>
    <w:rsid w:val="008549E9"/>
  </w:style>
  <w:style w:type="character" w:styleId="Emphasis">
    <w:name w:val="Emphasis"/>
    <w:basedOn w:val="DefaultParagraphFont"/>
    <w:uiPriority w:val="20"/>
    <w:qFormat/>
    <w:rsid w:val="008549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3785852">
      <w:bodyDiv w:val="1"/>
      <w:marLeft w:val="0"/>
      <w:marRight w:val="0"/>
      <w:marTop w:val="0"/>
      <w:marBottom w:val="0"/>
      <w:divBdr>
        <w:top w:val="none" w:sz="0" w:space="0" w:color="auto"/>
        <w:left w:val="none" w:sz="0" w:space="0" w:color="auto"/>
        <w:bottom w:val="none" w:sz="0" w:space="0" w:color="auto"/>
        <w:right w:val="none" w:sz="0" w:space="0" w:color="auto"/>
      </w:divBdr>
      <w:divsChild>
        <w:div w:id="1512530319">
          <w:marLeft w:val="0"/>
          <w:marRight w:val="0"/>
          <w:marTop w:val="0"/>
          <w:marBottom w:val="0"/>
          <w:divBdr>
            <w:top w:val="none" w:sz="0" w:space="0" w:color="auto"/>
            <w:left w:val="none" w:sz="0" w:space="0" w:color="auto"/>
            <w:bottom w:val="none" w:sz="0" w:space="0" w:color="auto"/>
            <w:right w:val="none" w:sz="0" w:space="0" w:color="auto"/>
          </w:divBdr>
          <w:divsChild>
            <w:div w:id="918057994">
              <w:marLeft w:val="0"/>
              <w:marRight w:val="0"/>
              <w:marTop w:val="0"/>
              <w:marBottom w:val="0"/>
              <w:divBdr>
                <w:top w:val="none" w:sz="0" w:space="0" w:color="auto"/>
                <w:left w:val="none" w:sz="0" w:space="0" w:color="auto"/>
                <w:bottom w:val="none" w:sz="0" w:space="0" w:color="auto"/>
                <w:right w:val="none" w:sz="0" w:space="0" w:color="auto"/>
              </w:divBdr>
              <w:divsChild>
                <w:div w:id="2019231791">
                  <w:marLeft w:val="0"/>
                  <w:marRight w:val="0"/>
                  <w:marTop w:val="0"/>
                  <w:marBottom w:val="0"/>
                  <w:divBdr>
                    <w:top w:val="none" w:sz="0" w:space="0" w:color="auto"/>
                    <w:left w:val="none" w:sz="0" w:space="0" w:color="auto"/>
                    <w:bottom w:val="none" w:sz="0" w:space="0" w:color="auto"/>
                    <w:right w:val="none" w:sz="0" w:space="0" w:color="auto"/>
                  </w:divBdr>
                </w:div>
                <w:div w:id="131410449">
                  <w:marLeft w:val="150"/>
                  <w:marRight w:val="0"/>
                  <w:marTop w:val="0"/>
                  <w:marBottom w:val="0"/>
                  <w:divBdr>
                    <w:top w:val="single" w:sz="6" w:space="0" w:color="FFC0CB"/>
                    <w:left w:val="single" w:sz="6" w:space="1" w:color="FFC0CB"/>
                    <w:bottom w:val="single" w:sz="6" w:space="1" w:color="FFC0CB"/>
                    <w:right w:val="single" w:sz="6" w:space="1" w:color="FFC0CB"/>
                  </w:divBdr>
                </w:div>
                <w:div w:id="1460880240">
                  <w:marLeft w:val="0"/>
                  <w:marRight w:val="0"/>
                  <w:marTop w:val="150"/>
                  <w:marBottom w:val="150"/>
                  <w:divBdr>
                    <w:top w:val="none" w:sz="0" w:space="0" w:color="auto"/>
                    <w:left w:val="none" w:sz="0" w:space="0" w:color="auto"/>
                    <w:bottom w:val="none" w:sz="0" w:space="0" w:color="auto"/>
                    <w:right w:val="none" w:sz="0" w:space="0" w:color="auto"/>
                  </w:divBdr>
                  <w:divsChild>
                    <w:div w:id="297078794">
                      <w:marLeft w:val="0"/>
                      <w:marRight w:val="0"/>
                      <w:marTop w:val="0"/>
                      <w:marBottom w:val="0"/>
                      <w:divBdr>
                        <w:top w:val="none" w:sz="0" w:space="0" w:color="auto"/>
                        <w:left w:val="none" w:sz="0" w:space="0" w:color="auto"/>
                        <w:bottom w:val="none" w:sz="0" w:space="0" w:color="auto"/>
                        <w:right w:val="none" w:sz="0" w:space="0" w:color="auto"/>
                      </w:divBdr>
                      <w:divsChild>
                        <w:div w:id="1645357730">
                          <w:marLeft w:val="0"/>
                          <w:marRight w:val="0"/>
                          <w:marTop w:val="0"/>
                          <w:marBottom w:val="0"/>
                          <w:divBdr>
                            <w:top w:val="none" w:sz="0" w:space="0" w:color="auto"/>
                            <w:left w:val="none" w:sz="0" w:space="0" w:color="auto"/>
                            <w:bottom w:val="none" w:sz="0" w:space="0" w:color="auto"/>
                            <w:right w:val="none" w:sz="0" w:space="0" w:color="auto"/>
                          </w:divBdr>
                          <w:divsChild>
                            <w:div w:id="1893421572">
                              <w:marLeft w:val="0"/>
                              <w:marRight w:val="0"/>
                              <w:marTop w:val="0"/>
                              <w:marBottom w:val="0"/>
                              <w:divBdr>
                                <w:top w:val="none" w:sz="0" w:space="0" w:color="auto"/>
                                <w:left w:val="none" w:sz="0" w:space="0" w:color="auto"/>
                                <w:bottom w:val="none" w:sz="0" w:space="0" w:color="auto"/>
                                <w:right w:val="none" w:sz="0" w:space="0" w:color="auto"/>
                              </w:divBdr>
                              <w:divsChild>
                                <w:div w:id="1663660482">
                                  <w:marLeft w:val="0"/>
                                  <w:marRight w:val="0"/>
                                  <w:marTop w:val="15"/>
                                  <w:marBottom w:val="0"/>
                                  <w:divBdr>
                                    <w:top w:val="none" w:sz="0" w:space="0" w:color="auto"/>
                                    <w:left w:val="none" w:sz="0" w:space="0" w:color="auto"/>
                                    <w:bottom w:val="none" w:sz="0" w:space="0" w:color="auto"/>
                                    <w:right w:val="none" w:sz="0" w:space="0" w:color="auto"/>
                                  </w:divBdr>
                                </w:div>
                                <w:div w:id="1343898271">
                                  <w:marLeft w:val="0"/>
                                  <w:marRight w:val="0"/>
                                  <w:marTop w:val="15"/>
                                  <w:marBottom w:val="0"/>
                                  <w:divBdr>
                                    <w:top w:val="none" w:sz="0" w:space="0" w:color="auto"/>
                                    <w:left w:val="none" w:sz="0" w:space="0" w:color="auto"/>
                                    <w:bottom w:val="none" w:sz="0" w:space="0" w:color="auto"/>
                                    <w:right w:val="none" w:sz="0" w:space="0" w:color="auto"/>
                                  </w:divBdr>
                                </w:div>
                                <w:div w:id="1475640415">
                                  <w:marLeft w:val="0"/>
                                  <w:marRight w:val="0"/>
                                  <w:marTop w:val="15"/>
                                  <w:marBottom w:val="0"/>
                                  <w:divBdr>
                                    <w:top w:val="none" w:sz="0" w:space="0" w:color="auto"/>
                                    <w:left w:val="none" w:sz="0" w:space="0" w:color="auto"/>
                                    <w:bottom w:val="none" w:sz="0" w:space="0" w:color="auto"/>
                                    <w:right w:val="none" w:sz="0" w:space="0" w:color="auto"/>
                                  </w:divBdr>
                                </w:div>
                                <w:div w:id="1003358601">
                                  <w:marLeft w:val="0"/>
                                  <w:marRight w:val="0"/>
                                  <w:marTop w:val="0"/>
                                  <w:marBottom w:val="0"/>
                                  <w:divBdr>
                                    <w:top w:val="none" w:sz="0" w:space="0" w:color="auto"/>
                                    <w:left w:val="none" w:sz="0" w:space="0" w:color="auto"/>
                                    <w:bottom w:val="none" w:sz="0" w:space="0" w:color="auto"/>
                                    <w:right w:val="none" w:sz="0" w:space="0" w:color="auto"/>
                                  </w:divBdr>
                                  <w:divsChild>
                                    <w:div w:id="1810975667">
                                      <w:marLeft w:val="0"/>
                                      <w:marRight w:val="0"/>
                                      <w:marTop w:val="0"/>
                                      <w:marBottom w:val="0"/>
                                      <w:divBdr>
                                        <w:top w:val="none" w:sz="0" w:space="0" w:color="auto"/>
                                        <w:left w:val="none" w:sz="0" w:space="0" w:color="auto"/>
                                        <w:bottom w:val="none" w:sz="0" w:space="0" w:color="auto"/>
                                        <w:right w:val="none" w:sz="0" w:space="0" w:color="auto"/>
                                      </w:divBdr>
                                    </w:div>
                                  </w:divsChild>
                                </w:div>
                                <w:div w:id="1189444316">
                                  <w:marLeft w:val="0"/>
                                  <w:marRight w:val="0"/>
                                  <w:marTop w:val="0"/>
                                  <w:marBottom w:val="0"/>
                                  <w:divBdr>
                                    <w:top w:val="none" w:sz="0" w:space="0" w:color="auto"/>
                                    <w:left w:val="none" w:sz="0" w:space="0" w:color="auto"/>
                                    <w:bottom w:val="none" w:sz="0" w:space="0" w:color="auto"/>
                                    <w:right w:val="none" w:sz="0" w:space="0" w:color="auto"/>
                                  </w:divBdr>
                                </w:div>
                              </w:divsChild>
                            </w:div>
                            <w:div w:id="12458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905</Words>
  <Characters>5163</Characters>
  <Application>Microsoft Office Word</Application>
  <DocSecurity>0</DocSecurity>
  <Lines>43</Lines>
  <Paragraphs>12</Paragraphs>
  <ScaleCrop>false</ScaleCrop>
  <Company/>
  <LinksUpToDate>false</LinksUpToDate>
  <CharactersWithSpaces>6056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2023-05-26T15:08:00Z</dcterms:created>
  <dcterms:modified xsi:type="dcterms:W3CDTF">2023-05-26T15:11:00Z</dcterms:modified>
</cp:coreProperties>
</file>